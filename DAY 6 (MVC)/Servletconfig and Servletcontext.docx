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A472C" w14:textId="5F2E63FC" w:rsidR="00731D2F" w:rsidRDefault="00731D2F" w:rsidP="00731D2F">
      <w:pPr>
        <w:pStyle w:val="Heading1"/>
        <w:shd w:val="clear" w:color="auto" w:fill="FFFFFF"/>
        <w:spacing w:before="75" w:beforeAutospacing="0" w:line="312" w:lineRule="atLeast"/>
        <w:jc w:val="center"/>
        <w:rPr>
          <w:rFonts w:ascii="Georgia" w:hAnsi="Georgia" w:cs="Helvetica"/>
          <w:b w:val="0"/>
          <w:bCs w:val="0"/>
          <w:color w:val="610B38"/>
          <w:sz w:val="44"/>
          <w:szCs w:val="44"/>
        </w:rPr>
      </w:pPr>
      <w:proofErr w:type="spellStart"/>
      <w:r w:rsidRPr="00731D2F">
        <w:rPr>
          <w:rFonts w:ascii="Georgia" w:hAnsi="Georgia" w:cs="Helvetica"/>
          <w:b w:val="0"/>
          <w:bCs w:val="0"/>
          <w:color w:val="610B38"/>
          <w:sz w:val="44"/>
          <w:szCs w:val="44"/>
        </w:rPr>
        <w:t>ServletConfig</w:t>
      </w:r>
      <w:proofErr w:type="spellEnd"/>
    </w:p>
    <w:p w14:paraId="57F06465" w14:textId="77777777" w:rsidR="00731D2F" w:rsidRPr="00731D2F" w:rsidRDefault="00731D2F" w:rsidP="00731D2F">
      <w:pPr>
        <w:pStyle w:val="Heading1"/>
        <w:shd w:val="clear" w:color="auto" w:fill="FFFFFF"/>
        <w:spacing w:before="75" w:beforeAutospacing="0" w:line="312" w:lineRule="atLeast"/>
        <w:jc w:val="center"/>
        <w:rPr>
          <w:rFonts w:ascii="Georgia" w:hAnsi="Georgia" w:cs="Helvetica"/>
          <w:b w:val="0"/>
          <w:bCs w:val="0"/>
          <w:color w:val="610B38"/>
          <w:sz w:val="44"/>
          <w:szCs w:val="44"/>
        </w:rPr>
      </w:pPr>
    </w:p>
    <w:p w14:paraId="3C0BD263" w14:textId="77777777" w:rsidR="00731D2F" w:rsidRPr="00731D2F" w:rsidRDefault="00731D2F" w:rsidP="00731D2F">
      <w:pPr>
        <w:pStyle w:val="NormalWeb"/>
        <w:shd w:val="clear" w:color="auto" w:fill="FFFFFF"/>
        <w:jc w:val="both"/>
        <w:rPr>
          <w:rFonts w:ascii="Georgia" w:hAnsi="Georgia" w:cs="Segoe UI"/>
          <w:color w:val="333333"/>
        </w:rPr>
      </w:pPr>
      <w:r w:rsidRPr="00731D2F">
        <w:rPr>
          <w:rFonts w:ascii="Georgia" w:hAnsi="Georgia" w:cs="Segoe UI"/>
          <w:color w:val="333333"/>
        </w:rPr>
        <w:t xml:space="preserve">An object of </w:t>
      </w:r>
      <w:proofErr w:type="spellStart"/>
      <w:r w:rsidRPr="00731D2F">
        <w:rPr>
          <w:rFonts w:ascii="Georgia" w:hAnsi="Georgia" w:cs="Segoe UI"/>
          <w:color w:val="333333"/>
        </w:rPr>
        <w:t>ServletConfig</w:t>
      </w:r>
      <w:proofErr w:type="spellEnd"/>
      <w:r w:rsidRPr="00731D2F">
        <w:rPr>
          <w:rFonts w:ascii="Georgia" w:hAnsi="Georgia" w:cs="Segoe UI"/>
          <w:color w:val="333333"/>
        </w:rPr>
        <w:t xml:space="preserve"> is created by the web container for each servlet. This object can be used to get configuration information from web.xml file.</w:t>
      </w:r>
    </w:p>
    <w:p w14:paraId="2C92E679" w14:textId="77777777" w:rsidR="00731D2F" w:rsidRPr="00731D2F" w:rsidRDefault="00731D2F" w:rsidP="00731D2F">
      <w:pPr>
        <w:pStyle w:val="NormalWeb"/>
        <w:shd w:val="clear" w:color="auto" w:fill="FFFFFF"/>
        <w:jc w:val="both"/>
        <w:rPr>
          <w:rFonts w:ascii="Georgia" w:hAnsi="Georgia" w:cs="Segoe UI"/>
          <w:color w:val="333333"/>
        </w:rPr>
      </w:pPr>
      <w:r w:rsidRPr="00731D2F">
        <w:rPr>
          <w:rFonts w:ascii="Georgia" w:hAnsi="Georgia" w:cs="Segoe UI"/>
          <w:color w:val="333333"/>
        </w:rPr>
        <w:t xml:space="preserve">If the configuration information is modified from the web.xml file, we don't need to change the servlet. </w:t>
      </w:r>
      <w:proofErr w:type="gramStart"/>
      <w:r w:rsidRPr="00731D2F">
        <w:rPr>
          <w:rFonts w:ascii="Georgia" w:hAnsi="Georgia" w:cs="Segoe UI"/>
          <w:color w:val="333333"/>
        </w:rPr>
        <w:t>So</w:t>
      </w:r>
      <w:proofErr w:type="gramEnd"/>
      <w:r w:rsidRPr="00731D2F">
        <w:rPr>
          <w:rFonts w:ascii="Georgia" w:hAnsi="Georgia" w:cs="Segoe UI"/>
          <w:color w:val="333333"/>
        </w:rPr>
        <w:t xml:space="preserve"> it is easier to manage the web application if any specific content is modified from time to time.</w:t>
      </w:r>
    </w:p>
    <w:p w14:paraId="1AA086E0" w14:textId="77777777" w:rsidR="00731D2F" w:rsidRPr="00731D2F" w:rsidRDefault="00731D2F" w:rsidP="00731D2F">
      <w:pPr>
        <w:pStyle w:val="Heading3"/>
        <w:shd w:val="clear" w:color="auto" w:fill="FFFFFF"/>
        <w:spacing w:line="312" w:lineRule="atLeast"/>
        <w:jc w:val="both"/>
        <w:rPr>
          <w:rFonts w:ascii="Georgia" w:hAnsi="Georgia" w:cs="Helvetica"/>
          <w:b w:val="0"/>
          <w:bCs w:val="0"/>
          <w:color w:val="610B38"/>
          <w:sz w:val="38"/>
          <w:szCs w:val="38"/>
        </w:rPr>
      </w:pPr>
      <w:r w:rsidRPr="00731D2F">
        <w:rPr>
          <w:rFonts w:ascii="Georgia" w:hAnsi="Georgia" w:cs="Helvetica"/>
          <w:b w:val="0"/>
          <w:bCs w:val="0"/>
          <w:color w:val="610B38"/>
          <w:sz w:val="38"/>
          <w:szCs w:val="38"/>
        </w:rPr>
        <w:t xml:space="preserve">Advantage of </w:t>
      </w:r>
      <w:proofErr w:type="spellStart"/>
      <w:r w:rsidRPr="00731D2F">
        <w:rPr>
          <w:rFonts w:ascii="Georgia" w:hAnsi="Georgia" w:cs="Helvetica"/>
          <w:b w:val="0"/>
          <w:bCs w:val="0"/>
          <w:color w:val="610B38"/>
          <w:sz w:val="38"/>
          <w:szCs w:val="38"/>
        </w:rPr>
        <w:t>ServletConfig</w:t>
      </w:r>
      <w:proofErr w:type="spellEnd"/>
    </w:p>
    <w:p w14:paraId="1B630DD4" w14:textId="77777777" w:rsidR="00731D2F" w:rsidRPr="00731D2F" w:rsidRDefault="00731D2F" w:rsidP="00731D2F">
      <w:pPr>
        <w:pStyle w:val="NormalWeb"/>
        <w:shd w:val="clear" w:color="auto" w:fill="FFFFFF"/>
        <w:jc w:val="both"/>
        <w:rPr>
          <w:rFonts w:ascii="Georgia" w:hAnsi="Georgia" w:cs="Segoe UI"/>
          <w:color w:val="333333"/>
        </w:rPr>
      </w:pPr>
      <w:r w:rsidRPr="00731D2F">
        <w:rPr>
          <w:rFonts w:ascii="Georgia" w:hAnsi="Georgia" w:cs="Segoe UI"/>
          <w:color w:val="333333"/>
        </w:rPr>
        <w:t xml:space="preserve">The core advantage of </w:t>
      </w:r>
      <w:proofErr w:type="spellStart"/>
      <w:r w:rsidRPr="00731D2F">
        <w:rPr>
          <w:rFonts w:ascii="Georgia" w:hAnsi="Georgia" w:cs="Segoe UI"/>
          <w:color w:val="333333"/>
        </w:rPr>
        <w:t>ServletConfig</w:t>
      </w:r>
      <w:proofErr w:type="spellEnd"/>
      <w:r w:rsidRPr="00731D2F">
        <w:rPr>
          <w:rFonts w:ascii="Georgia" w:hAnsi="Georgia" w:cs="Segoe UI"/>
          <w:color w:val="333333"/>
        </w:rPr>
        <w:t xml:space="preserve"> is that you don't need to edit the servlet file if information is modified from the web.xml file.</w:t>
      </w:r>
    </w:p>
    <w:p w14:paraId="4216384F" w14:textId="77777777" w:rsidR="00731D2F" w:rsidRPr="00731D2F" w:rsidRDefault="00731D2F" w:rsidP="00731D2F">
      <w:pPr>
        <w:pStyle w:val="Heading3"/>
        <w:shd w:val="clear" w:color="auto" w:fill="FFFFFF"/>
        <w:spacing w:line="312" w:lineRule="atLeast"/>
        <w:jc w:val="both"/>
        <w:rPr>
          <w:rFonts w:ascii="Georgia" w:hAnsi="Georgia" w:cs="Helvetica"/>
          <w:b w:val="0"/>
          <w:bCs w:val="0"/>
          <w:color w:val="610B4B"/>
          <w:sz w:val="32"/>
          <w:szCs w:val="32"/>
        </w:rPr>
      </w:pPr>
      <w:r w:rsidRPr="00731D2F">
        <w:rPr>
          <w:rFonts w:ascii="Georgia" w:hAnsi="Georgia" w:cs="Helvetica"/>
          <w:b w:val="0"/>
          <w:bCs w:val="0"/>
          <w:color w:val="610B4B"/>
          <w:sz w:val="32"/>
          <w:szCs w:val="32"/>
        </w:rPr>
        <w:t xml:space="preserve">Methods of </w:t>
      </w:r>
      <w:proofErr w:type="spellStart"/>
      <w:r w:rsidRPr="00731D2F">
        <w:rPr>
          <w:rFonts w:ascii="Georgia" w:hAnsi="Georgia" w:cs="Helvetica"/>
          <w:b w:val="0"/>
          <w:bCs w:val="0"/>
          <w:color w:val="610B4B"/>
          <w:sz w:val="32"/>
          <w:szCs w:val="32"/>
        </w:rPr>
        <w:t>ServletConfig</w:t>
      </w:r>
      <w:proofErr w:type="spellEnd"/>
      <w:r w:rsidRPr="00731D2F">
        <w:rPr>
          <w:rFonts w:ascii="Georgia" w:hAnsi="Georgia" w:cs="Helvetica"/>
          <w:b w:val="0"/>
          <w:bCs w:val="0"/>
          <w:color w:val="610B4B"/>
          <w:sz w:val="32"/>
          <w:szCs w:val="32"/>
        </w:rPr>
        <w:t xml:space="preserve"> interface</w:t>
      </w:r>
    </w:p>
    <w:p w14:paraId="697B14AD" w14:textId="77777777" w:rsidR="00731D2F" w:rsidRPr="00731D2F" w:rsidRDefault="00731D2F" w:rsidP="00731D2F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Georgia" w:hAnsi="Georgia" w:cs="Segoe UI"/>
          <w:color w:val="000000"/>
          <w:sz w:val="24"/>
          <w:szCs w:val="24"/>
        </w:rPr>
      </w:pPr>
      <w:r w:rsidRPr="00731D2F">
        <w:rPr>
          <w:rStyle w:val="Strong"/>
          <w:rFonts w:ascii="Georgia" w:hAnsi="Georgia" w:cs="Segoe UI"/>
          <w:color w:val="000000"/>
        </w:rPr>
        <w:t xml:space="preserve">public String </w:t>
      </w:r>
      <w:proofErr w:type="spellStart"/>
      <w:proofErr w:type="gramStart"/>
      <w:r w:rsidRPr="00731D2F">
        <w:rPr>
          <w:rStyle w:val="Strong"/>
          <w:rFonts w:ascii="Georgia" w:hAnsi="Georgia" w:cs="Segoe UI"/>
          <w:color w:val="000000"/>
        </w:rPr>
        <w:t>getInitParameter</w:t>
      </w:r>
      <w:proofErr w:type="spellEnd"/>
      <w:r w:rsidRPr="00731D2F">
        <w:rPr>
          <w:rStyle w:val="Strong"/>
          <w:rFonts w:ascii="Georgia" w:hAnsi="Georgia" w:cs="Segoe UI"/>
          <w:color w:val="000000"/>
        </w:rPr>
        <w:t>(</w:t>
      </w:r>
      <w:proofErr w:type="gramEnd"/>
      <w:r w:rsidRPr="00731D2F">
        <w:rPr>
          <w:rStyle w:val="Strong"/>
          <w:rFonts w:ascii="Georgia" w:hAnsi="Georgia" w:cs="Segoe UI"/>
          <w:color w:val="000000"/>
        </w:rPr>
        <w:t>String name):</w:t>
      </w:r>
      <w:r w:rsidRPr="00731D2F">
        <w:rPr>
          <w:rFonts w:ascii="Georgia" w:hAnsi="Georgia" w:cs="Segoe UI"/>
          <w:color w:val="000000"/>
        </w:rPr>
        <w:t>Returns the parameter value for the specified parameter name.</w:t>
      </w:r>
    </w:p>
    <w:p w14:paraId="31D512DB" w14:textId="77777777" w:rsidR="00731D2F" w:rsidRPr="00731D2F" w:rsidRDefault="00731D2F" w:rsidP="00731D2F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Georgia" w:hAnsi="Georgia" w:cs="Segoe UI"/>
          <w:color w:val="000000"/>
        </w:rPr>
      </w:pPr>
      <w:r w:rsidRPr="00731D2F">
        <w:rPr>
          <w:rStyle w:val="Strong"/>
          <w:rFonts w:ascii="Georgia" w:hAnsi="Georgia" w:cs="Segoe UI"/>
          <w:color w:val="000000"/>
        </w:rPr>
        <w:t xml:space="preserve">public Enumeration </w:t>
      </w:r>
      <w:proofErr w:type="spellStart"/>
      <w:proofErr w:type="gramStart"/>
      <w:r w:rsidRPr="00731D2F">
        <w:rPr>
          <w:rStyle w:val="Strong"/>
          <w:rFonts w:ascii="Georgia" w:hAnsi="Georgia" w:cs="Segoe UI"/>
          <w:color w:val="000000"/>
        </w:rPr>
        <w:t>getInitParameterNames</w:t>
      </w:r>
      <w:proofErr w:type="spellEnd"/>
      <w:r w:rsidRPr="00731D2F">
        <w:rPr>
          <w:rStyle w:val="Strong"/>
          <w:rFonts w:ascii="Georgia" w:hAnsi="Georgia" w:cs="Segoe UI"/>
          <w:color w:val="000000"/>
        </w:rPr>
        <w:t>(</w:t>
      </w:r>
      <w:proofErr w:type="gramEnd"/>
      <w:r w:rsidRPr="00731D2F">
        <w:rPr>
          <w:rStyle w:val="Strong"/>
          <w:rFonts w:ascii="Georgia" w:hAnsi="Georgia" w:cs="Segoe UI"/>
          <w:color w:val="000000"/>
        </w:rPr>
        <w:t>):</w:t>
      </w:r>
      <w:r w:rsidRPr="00731D2F">
        <w:rPr>
          <w:rFonts w:ascii="Georgia" w:hAnsi="Georgia" w:cs="Segoe UI"/>
          <w:color w:val="000000"/>
        </w:rPr>
        <w:t>Returns an enumeration of all the initialization parameter names.</w:t>
      </w:r>
    </w:p>
    <w:p w14:paraId="56412583" w14:textId="77777777" w:rsidR="00731D2F" w:rsidRPr="00731D2F" w:rsidRDefault="00731D2F" w:rsidP="00731D2F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Georgia" w:hAnsi="Georgia" w:cs="Segoe UI"/>
          <w:color w:val="000000"/>
        </w:rPr>
      </w:pPr>
      <w:r w:rsidRPr="00731D2F">
        <w:rPr>
          <w:rStyle w:val="Strong"/>
          <w:rFonts w:ascii="Georgia" w:hAnsi="Georgia" w:cs="Segoe UI"/>
          <w:color w:val="000000"/>
        </w:rPr>
        <w:t xml:space="preserve">public String </w:t>
      </w:r>
      <w:proofErr w:type="spellStart"/>
      <w:proofErr w:type="gramStart"/>
      <w:r w:rsidRPr="00731D2F">
        <w:rPr>
          <w:rStyle w:val="Strong"/>
          <w:rFonts w:ascii="Georgia" w:hAnsi="Georgia" w:cs="Segoe UI"/>
          <w:color w:val="000000"/>
        </w:rPr>
        <w:t>getServletName</w:t>
      </w:r>
      <w:proofErr w:type="spellEnd"/>
      <w:r w:rsidRPr="00731D2F">
        <w:rPr>
          <w:rStyle w:val="Strong"/>
          <w:rFonts w:ascii="Georgia" w:hAnsi="Georgia" w:cs="Segoe UI"/>
          <w:color w:val="000000"/>
        </w:rPr>
        <w:t>(</w:t>
      </w:r>
      <w:proofErr w:type="gramEnd"/>
      <w:r w:rsidRPr="00731D2F">
        <w:rPr>
          <w:rStyle w:val="Strong"/>
          <w:rFonts w:ascii="Georgia" w:hAnsi="Georgia" w:cs="Segoe UI"/>
          <w:color w:val="000000"/>
        </w:rPr>
        <w:t>):</w:t>
      </w:r>
      <w:r w:rsidRPr="00731D2F">
        <w:rPr>
          <w:rFonts w:ascii="Georgia" w:hAnsi="Georgia" w:cs="Segoe UI"/>
          <w:color w:val="000000"/>
        </w:rPr>
        <w:t>Returns the name of the servlet.</w:t>
      </w:r>
    </w:p>
    <w:p w14:paraId="1C48F725" w14:textId="77777777" w:rsidR="00731D2F" w:rsidRPr="00731D2F" w:rsidRDefault="00731D2F" w:rsidP="00731D2F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Georgia" w:hAnsi="Georgia" w:cs="Segoe UI"/>
          <w:color w:val="000000"/>
        </w:rPr>
      </w:pPr>
      <w:r w:rsidRPr="00731D2F">
        <w:rPr>
          <w:rStyle w:val="Strong"/>
          <w:rFonts w:ascii="Georgia" w:hAnsi="Georgia" w:cs="Segoe UI"/>
          <w:color w:val="000000"/>
        </w:rPr>
        <w:t xml:space="preserve">public </w:t>
      </w:r>
      <w:proofErr w:type="spellStart"/>
      <w:r w:rsidRPr="00731D2F">
        <w:rPr>
          <w:rStyle w:val="Strong"/>
          <w:rFonts w:ascii="Georgia" w:hAnsi="Georgia" w:cs="Segoe UI"/>
          <w:color w:val="000000"/>
        </w:rPr>
        <w:t>ServletContext</w:t>
      </w:r>
      <w:proofErr w:type="spellEnd"/>
      <w:r w:rsidRPr="00731D2F">
        <w:rPr>
          <w:rStyle w:val="Strong"/>
          <w:rFonts w:ascii="Georgia" w:hAnsi="Georgia" w:cs="Segoe UI"/>
          <w:color w:val="000000"/>
        </w:rPr>
        <w:t xml:space="preserve"> </w:t>
      </w:r>
      <w:proofErr w:type="spellStart"/>
      <w:proofErr w:type="gramStart"/>
      <w:r w:rsidRPr="00731D2F">
        <w:rPr>
          <w:rStyle w:val="Strong"/>
          <w:rFonts w:ascii="Georgia" w:hAnsi="Georgia" w:cs="Segoe UI"/>
          <w:color w:val="000000"/>
        </w:rPr>
        <w:t>getServletContext</w:t>
      </w:r>
      <w:proofErr w:type="spellEnd"/>
      <w:r w:rsidRPr="00731D2F">
        <w:rPr>
          <w:rStyle w:val="Strong"/>
          <w:rFonts w:ascii="Georgia" w:hAnsi="Georgia" w:cs="Segoe UI"/>
          <w:color w:val="000000"/>
        </w:rPr>
        <w:t>(</w:t>
      </w:r>
      <w:proofErr w:type="gramEnd"/>
      <w:r w:rsidRPr="00731D2F">
        <w:rPr>
          <w:rStyle w:val="Strong"/>
          <w:rFonts w:ascii="Georgia" w:hAnsi="Georgia" w:cs="Segoe UI"/>
          <w:color w:val="000000"/>
        </w:rPr>
        <w:t>):</w:t>
      </w:r>
      <w:r w:rsidRPr="00731D2F">
        <w:rPr>
          <w:rFonts w:ascii="Georgia" w:hAnsi="Georgia" w:cs="Segoe UI"/>
          <w:color w:val="000000"/>
        </w:rPr>
        <w:t xml:space="preserve">Returns an object of </w:t>
      </w:r>
      <w:proofErr w:type="spellStart"/>
      <w:r w:rsidRPr="00731D2F">
        <w:rPr>
          <w:rFonts w:ascii="Georgia" w:hAnsi="Georgia" w:cs="Segoe UI"/>
          <w:color w:val="000000"/>
        </w:rPr>
        <w:t>ServletContext</w:t>
      </w:r>
      <w:proofErr w:type="spellEnd"/>
      <w:r w:rsidRPr="00731D2F">
        <w:rPr>
          <w:rFonts w:ascii="Georgia" w:hAnsi="Georgia" w:cs="Segoe UI"/>
          <w:color w:val="000000"/>
        </w:rPr>
        <w:t>.</w:t>
      </w:r>
    </w:p>
    <w:p w14:paraId="363E1724" w14:textId="77777777" w:rsidR="00731D2F" w:rsidRPr="00731D2F" w:rsidRDefault="00731D2F" w:rsidP="00731D2F">
      <w:pPr>
        <w:spacing w:after="0" w:line="240" w:lineRule="auto"/>
        <w:rPr>
          <w:rFonts w:ascii="Georgia" w:hAnsi="Georgia" w:cs="Times New Roman"/>
        </w:rPr>
      </w:pPr>
      <w:r w:rsidRPr="00731D2F">
        <w:rPr>
          <w:rFonts w:ascii="Georgia" w:hAnsi="Georgia"/>
        </w:rPr>
        <w:pict w14:anchorId="3453F516">
          <v:rect id="_x0000_i1111" style="width:0;height:.75pt" o:hralign="left" o:hrstd="t" o:hrnoshade="t" o:hr="t" fillcolor="#d4d4d4" stroked="f"/>
        </w:pict>
      </w:r>
    </w:p>
    <w:p w14:paraId="070A8B9C" w14:textId="77777777" w:rsidR="00731D2F" w:rsidRPr="00731D2F" w:rsidRDefault="00731D2F" w:rsidP="00731D2F">
      <w:pPr>
        <w:pStyle w:val="Heading3"/>
        <w:shd w:val="clear" w:color="auto" w:fill="FFFFFF"/>
        <w:spacing w:line="312" w:lineRule="atLeast"/>
        <w:jc w:val="both"/>
        <w:rPr>
          <w:rFonts w:ascii="Georgia" w:hAnsi="Georgia" w:cs="Helvetica"/>
          <w:b w:val="0"/>
          <w:bCs w:val="0"/>
          <w:color w:val="610B4B"/>
          <w:sz w:val="32"/>
          <w:szCs w:val="32"/>
        </w:rPr>
      </w:pPr>
      <w:r w:rsidRPr="00731D2F">
        <w:rPr>
          <w:rFonts w:ascii="Georgia" w:hAnsi="Georgia" w:cs="Helvetica"/>
          <w:b w:val="0"/>
          <w:bCs w:val="0"/>
          <w:color w:val="610B4B"/>
          <w:sz w:val="32"/>
          <w:szCs w:val="32"/>
        </w:rPr>
        <w:t xml:space="preserve">How to get the object of </w:t>
      </w:r>
      <w:proofErr w:type="spellStart"/>
      <w:r w:rsidRPr="00731D2F">
        <w:rPr>
          <w:rFonts w:ascii="Georgia" w:hAnsi="Georgia" w:cs="Helvetica"/>
          <w:b w:val="0"/>
          <w:bCs w:val="0"/>
          <w:color w:val="610B4B"/>
          <w:sz w:val="32"/>
          <w:szCs w:val="32"/>
        </w:rPr>
        <w:t>ServletConfig</w:t>
      </w:r>
      <w:proofErr w:type="spellEnd"/>
    </w:p>
    <w:p w14:paraId="3A9A96BF" w14:textId="77777777" w:rsidR="00731D2F" w:rsidRPr="00731D2F" w:rsidRDefault="00731D2F" w:rsidP="00731D2F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Georgia" w:hAnsi="Georgia" w:cs="Segoe UI"/>
          <w:color w:val="000000"/>
          <w:sz w:val="24"/>
          <w:szCs w:val="24"/>
        </w:rPr>
      </w:pPr>
      <w:proofErr w:type="spellStart"/>
      <w:proofErr w:type="gramStart"/>
      <w:r w:rsidRPr="00731D2F">
        <w:rPr>
          <w:rStyle w:val="Strong"/>
          <w:rFonts w:ascii="Georgia" w:hAnsi="Georgia" w:cs="Segoe UI"/>
          <w:color w:val="000000"/>
        </w:rPr>
        <w:t>getServletConfig</w:t>
      </w:r>
      <w:proofErr w:type="spellEnd"/>
      <w:r w:rsidRPr="00731D2F">
        <w:rPr>
          <w:rStyle w:val="Strong"/>
          <w:rFonts w:ascii="Georgia" w:hAnsi="Georgia" w:cs="Segoe UI"/>
          <w:color w:val="000000"/>
        </w:rPr>
        <w:t>(</w:t>
      </w:r>
      <w:proofErr w:type="gramEnd"/>
      <w:r w:rsidRPr="00731D2F">
        <w:rPr>
          <w:rStyle w:val="Strong"/>
          <w:rFonts w:ascii="Georgia" w:hAnsi="Georgia" w:cs="Segoe UI"/>
          <w:color w:val="000000"/>
        </w:rPr>
        <w:t>) method</w:t>
      </w:r>
      <w:r w:rsidRPr="00731D2F">
        <w:rPr>
          <w:rFonts w:ascii="Georgia" w:hAnsi="Georgia" w:cs="Segoe UI"/>
          <w:color w:val="000000"/>
        </w:rPr>
        <w:t xml:space="preserve"> of Servlet interface returns the object of </w:t>
      </w:r>
      <w:proofErr w:type="spellStart"/>
      <w:r w:rsidRPr="00731D2F">
        <w:rPr>
          <w:rFonts w:ascii="Georgia" w:hAnsi="Georgia" w:cs="Segoe UI"/>
          <w:color w:val="000000"/>
        </w:rPr>
        <w:t>ServletConfig</w:t>
      </w:r>
      <w:proofErr w:type="spellEnd"/>
      <w:r w:rsidRPr="00731D2F">
        <w:rPr>
          <w:rFonts w:ascii="Georgia" w:hAnsi="Georgia" w:cs="Segoe UI"/>
          <w:color w:val="000000"/>
        </w:rPr>
        <w:t>.</w:t>
      </w:r>
    </w:p>
    <w:p w14:paraId="5795E445" w14:textId="77777777" w:rsidR="00731D2F" w:rsidRPr="00731D2F" w:rsidRDefault="00731D2F" w:rsidP="00731D2F">
      <w:pPr>
        <w:pStyle w:val="Heading4"/>
        <w:shd w:val="clear" w:color="auto" w:fill="FFFFFF"/>
        <w:jc w:val="both"/>
        <w:rPr>
          <w:rFonts w:ascii="Georgia" w:hAnsi="Georgia" w:cs="Helvetica"/>
          <w:color w:val="610B4B"/>
          <w:sz w:val="26"/>
          <w:szCs w:val="26"/>
        </w:rPr>
      </w:pPr>
      <w:r w:rsidRPr="00731D2F">
        <w:rPr>
          <w:rFonts w:ascii="Georgia" w:hAnsi="Georgia" w:cs="Helvetica"/>
          <w:b/>
          <w:bCs/>
          <w:color w:val="610B4B"/>
          <w:sz w:val="26"/>
          <w:szCs w:val="26"/>
        </w:rPr>
        <w:t xml:space="preserve">Syntax of </w:t>
      </w:r>
      <w:proofErr w:type="spellStart"/>
      <w:proofErr w:type="gramStart"/>
      <w:r w:rsidRPr="00731D2F">
        <w:rPr>
          <w:rFonts w:ascii="Georgia" w:hAnsi="Georgia" w:cs="Helvetica"/>
          <w:b/>
          <w:bCs/>
          <w:color w:val="610B4B"/>
          <w:sz w:val="26"/>
          <w:szCs w:val="26"/>
        </w:rPr>
        <w:t>getServletConfig</w:t>
      </w:r>
      <w:proofErr w:type="spellEnd"/>
      <w:r w:rsidRPr="00731D2F">
        <w:rPr>
          <w:rFonts w:ascii="Georgia" w:hAnsi="Georgia" w:cs="Helvetica"/>
          <w:b/>
          <w:bCs/>
          <w:color w:val="610B4B"/>
          <w:sz w:val="26"/>
          <w:szCs w:val="26"/>
        </w:rPr>
        <w:t>(</w:t>
      </w:r>
      <w:proofErr w:type="gramEnd"/>
      <w:r w:rsidRPr="00731D2F">
        <w:rPr>
          <w:rFonts w:ascii="Georgia" w:hAnsi="Georgia" w:cs="Helvetica"/>
          <w:b/>
          <w:bCs/>
          <w:color w:val="610B4B"/>
          <w:sz w:val="26"/>
          <w:szCs w:val="26"/>
        </w:rPr>
        <w:t>) method</w:t>
      </w:r>
    </w:p>
    <w:p w14:paraId="2C62FE77" w14:textId="77777777" w:rsidR="00731D2F" w:rsidRPr="00731D2F" w:rsidRDefault="00731D2F" w:rsidP="00731D2F">
      <w:pPr>
        <w:pStyle w:val="alt"/>
        <w:numPr>
          <w:ilvl w:val="0"/>
          <w:numId w:val="17"/>
        </w:numPr>
        <w:spacing w:before="0" w:beforeAutospacing="0" w:after="0" w:afterAutospacing="0" w:line="375" w:lineRule="atLeast"/>
        <w:jc w:val="both"/>
        <w:rPr>
          <w:rFonts w:ascii="Georgia" w:hAnsi="Georgia" w:cs="Segoe UI"/>
          <w:color w:val="000000"/>
        </w:rPr>
      </w:pPr>
      <w:r w:rsidRPr="00731D2F">
        <w:rPr>
          <w:rStyle w:val="keyword"/>
          <w:rFonts w:ascii="Georgia" w:hAnsi="Georgia" w:cs="Segoe UI"/>
          <w:b/>
          <w:bCs/>
          <w:color w:val="006699"/>
          <w:bdr w:val="none" w:sz="0" w:space="0" w:color="auto" w:frame="1"/>
        </w:rPr>
        <w:t>public</w:t>
      </w:r>
      <w:r w:rsidRPr="00731D2F">
        <w:rPr>
          <w:rFonts w:ascii="Georgia" w:hAnsi="Georgia" w:cs="Segoe UI"/>
          <w:color w:val="000000"/>
          <w:bdr w:val="none" w:sz="0" w:space="0" w:color="auto" w:frame="1"/>
        </w:rPr>
        <w:t> </w:t>
      </w:r>
      <w:proofErr w:type="spellStart"/>
      <w:r w:rsidRPr="00731D2F">
        <w:rPr>
          <w:rFonts w:ascii="Georgia" w:hAnsi="Georgia" w:cs="Segoe UI"/>
          <w:color w:val="000000"/>
          <w:bdr w:val="none" w:sz="0" w:space="0" w:color="auto" w:frame="1"/>
        </w:rPr>
        <w:t>ServletConfig</w:t>
      </w:r>
      <w:proofErr w:type="spellEnd"/>
      <w:r w:rsidRPr="00731D2F">
        <w:rPr>
          <w:rFonts w:ascii="Georgia" w:hAnsi="Georgia" w:cs="Segoe UI"/>
          <w:color w:val="000000"/>
          <w:bdr w:val="none" w:sz="0" w:space="0" w:color="auto" w:frame="1"/>
        </w:rPr>
        <w:t> </w:t>
      </w:r>
      <w:proofErr w:type="spellStart"/>
      <w:proofErr w:type="gramStart"/>
      <w:r w:rsidRPr="00731D2F">
        <w:rPr>
          <w:rFonts w:ascii="Georgia" w:hAnsi="Georgia" w:cs="Segoe UI"/>
          <w:color w:val="000000"/>
          <w:bdr w:val="none" w:sz="0" w:space="0" w:color="auto" w:frame="1"/>
        </w:rPr>
        <w:t>getServletConfig</w:t>
      </w:r>
      <w:proofErr w:type="spellEnd"/>
      <w:r w:rsidRPr="00731D2F">
        <w:rPr>
          <w:rFonts w:ascii="Georgia" w:hAnsi="Georgia" w:cs="Segoe UI"/>
          <w:color w:val="000000"/>
          <w:bdr w:val="none" w:sz="0" w:space="0" w:color="auto" w:frame="1"/>
        </w:rPr>
        <w:t>(</w:t>
      </w:r>
      <w:proofErr w:type="gramEnd"/>
      <w:r w:rsidRPr="00731D2F">
        <w:rPr>
          <w:rFonts w:ascii="Georgia" w:hAnsi="Georgia" w:cs="Segoe UI"/>
          <w:color w:val="000000"/>
          <w:bdr w:val="none" w:sz="0" w:space="0" w:color="auto" w:frame="1"/>
        </w:rPr>
        <w:t>);  </w:t>
      </w:r>
    </w:p>
    <w:p w14:paraId="6CC8D513" w14:textId="77777777" w:rsidR="00731D2F" w:rsidRPr="00731D2F" w:rsidRDefault="00731D2F" w:rsidP="00731D2F">
      <w:pPr>
        <w:pStyle w:val="Heading3"/>
        <w:shd w:val="clear" w:color="auto" w:fill="FFFFFF"/>
        <w:spacing w:line="312" w:lineRule="atLeast"/>
        <w:jc w:val="both"/>
        <w:rPr>
          <w:rFonts w:ascii="Georgia" w:hAnsi="Georgia" w:cs="Helvetica"/>
          <w:b w:val="0"/>
          <w:bCs w:val="0"/>
          <w:color w:val="610B4B"/>
          <w:sz w:val="26"/>
          <w:szCs w:val="26"/>
        </w:rPr>
      </w:pPr>
      <w:r w:rsidRPr="00731D2F">
        <w:rPr>
          <w:rFonts w:ascii="Georgia" w:hAnsi="Georgia" w:cs="Helvetica"/>
          <w:b w:val="0"/>
          <w:bCs w:val="0"/>
          <w:color w:val="610B4B"/>
          <w:sz w:val="26"/>
          <w:szCs w:val="26"/>
        </w:rPr>
        <w:t xml:space="preserve">Example of </w:t>
      </w:r>
      <w:proofErr w:type="spellStart"/>
      <w:proofErr w:type="gramStart"/>
      <w:r w:rsidRPr="00731D2F">
        <w:rPr>
          <w:rFonts w:ascii="Georgia" w:hAnsi="Georgia" w:cs="Helvetica"/>
          <w:b w:val="0"/>
          <w:bCs w:val="0"/>
          <w:color w:val="610B4B"/>
          <w:sz w:val="26"/>
          <w:szCs w:val="26"/>
        </w:rPr>
        <w:t>getServletConfig</w:t>
      </w:r>
      <w:proofErr w:type="spellEnd"/>
      <w:r w:rsidRPr="00731D2F">
        <w:rPr>
          <w:rFonts w:ascii="Georgia" w:hAnsi="Georgia" w:cs="Helvetica"/>
          <w:b w:val="0"/>
          <w:bCs w:val="0"/>
          <w:color w:val="610B4B"/>
          <w:sz w:val="26"/>
          <w:szCs w:val="26"/>
        </w:rPr>
        <w:t>(</w:t>
      </w:r>
      <w:proofErr w:type="gramEnd"/>
      <w:r w:rsidRPr="00731D2F">
        <w:rPr>
          <w:rFonts w:ascii="Georgia" w:hAnsi="Georgia" w:cs="Helvetica"/>
          <w:b w:val="0"/>
          <w:bCs w:val="0"/>
          <w:color w:val="610B4B"/>
          <w:sz w:val="26"/>
          <w:szCs w:val="26"/>
        </w:rPr>
        <w:t>) method</w:t>
      </w:r>
    </w:p>
    <w:p w14:paraId="6FA31C6E" w14:textId="77777777" w:rsidR="00731D2F" w:rsidRPr="00731D2F" w:rsidRDefault="00731D2F" w:rsidP="00731D2F">
      <w:pPr>
        <w:pStyle w:val="alt"/>
        <w:numPr>
          <w:ilvl w:val="0"/>
          <w:numId w:val="18"/>
        </w:numPr>
        <w:spacing w:before="0" w:beforeAutospacing="0" w:after="0" w:afterAutospacing="0" w:line="375" w:lineRule="atLeast"/>
        <w:jc w:val="both"/>
        <w:rPr>
          <w:rFonts w:ascii="Georgia" w:hAnsi="Georgia" w:cs="Segoe UI"/>
          <w:color w:val="000000"/>
        </w:rPr>
      </w:pPr>
      <w:proofErr w:type="spellStart"/>
      <w:r w:rsidRPr="00731D2F">
        <w:rPr>
          <w:rFonts w:ascii="Georgia" w:hAnsi="Georgia" w:cs="Segoe UI"/>
          <w:color w:val="000000"/>
          <w:bdr w:val="none" w:sz="0" w:space="0" w:color="auto" w:frame="1"/>
        </w:rPr>
        <w:t>ServletConfig</w:t>
      </w:r>
      <w:proofErr w:type="spellEnd"/>
      <w:r w:rsidRPr="00731D2F">
        <w:rPr>
          <w:rFonts w:ascii="Georgia" w:hAnsi="Georgia" w:cs="Segoe UI"/>
          <w:color w:val="000000"/>
          <w:bdr w:val="none" w:sz="0" w:space="0" w:color="auto" w:frame="1"/>
        </w:rPr>
        <w:t> config=</w:t>
      </w:r>
      <w:proofErr w:type="spellStart"/>
      <w:proofErr w:type="gramStart"/>
      <w:r w:rsidRPr="00731D2F">
        <w:rPr>
          <w:rFonts w:ascii="Georgia" w:hAnsi="Georgia" w:cs="Segoe UI"/>
          <w:color w:val="000000"/>
          <w:bdr w:val="none" w:sz="0" w:space="0" w:color="auto" w:frame="1"/>
        </w:rPr>
        <w:t>getServletConfig</w:t>
      </w:r>
      <w:proofErr w:type="spellEnd"/>
      <w:r w:rsidRPr="00731D2F">
        <w:rPr>
          <w:rFonts w:ascii="Georgia" w:hAnsi="Georgia" w:cs="Segoe UI"/>
          <w:color w:val="000000"/>
          <w:bdr w:val="none" w:sz="0" w:space="0" w:color="auto" w:frame="1"/>
        </w:rPr>
        <w:t>(</w:t>
      </w:r>
      <w:proofErr w:type="gramEnd"/>
      <w:r w:rsidRPr="00731D2F">
        <w:rPr>
          <w:rFonts w:ascii="Georgia" w:hAnsi="Georgia" w:cs="Segoe UI"/>
          <w:color w:val="000000"/>
          <w:bdr w:val="none" w:sz="0" w:space="0" w:color="auto" w:frame="1"/>
        </w:rPr>
        <w:t>);  </w:t>
      </w:r>
    </w:p>
    <w:p w14:paraId="5F86A2C4" w14:textId="77777777" w:rsidR="00731D2F" w:rsidRPr="00731D2F" w:rsidRDefault="00731D2F" w:rsidP="00731D2F">
      <w:pPr>
        <w:numPr>
          <w:ilvl w:val="0"/>
          <w:numId w:val="18"/>
        </w:numPr>
        <w:spacing w:after="0" w:line="375" w:lineRule="atLeast"/>
        <w:jc w:val="both"/>
        <w:rPr>
          <w:rFonts w:ascii="Georgia" w:hAnsi="Georgia" w:cs="Segoe UI"/>
          <w:color w:val="000000"/>
        </w:rPr>
      </w:pPr>
      <w:r w:rsidRPr="00731D2F">
        <w:rPr>
          <w:rStyle w:val="comment"/>
          <w:rFonts w:ascii="Georgia" w:hAnsi="Georgia" w:cs="Segoe UI"/>
          <w:color w:val="008200"/>
          <w:bdr w:val="none" w:sz="0" w:space="0" w:color="auto" w:frame="1"/>
        </w:rPr>
        <w:t>//Now we can call the methods of </w:t>
      </w:r>
      <w:proofErr w:type="spellStart"/>
      <w:r w:rsidRPr="00731D2F">
        <w:rPr>
          <w:rStyle w:val="comment"/>
          <w:rFonts w:ascii="Georgia" w:hAnsi="Georgia" w:cs="Segoe UI"/>
          <w:color w:val="008200"/>
          <w:bdr w:val="none" w:sz="0" w:space="0" w:color="auto" w:frame="1"/>
        </w:rPr>
        <w:t>ServletConfig</w:t>
      </w:r>
      <w:proofErr w:type="spellEnd"/>
      <w:r w:rsidRPr="00731D2F">
        <w:rPr>
          <w:rStyle w:val="comment"/>
          <w:rFonts w:ascii="Georgia" w:hAnsi="Georgia" w:cs="Segoe UI"/>
          <w:color w:val="008200"/>
          <w:bdr w:val="none" w:sz="0" w:space="0" w:color="auto" w:frame="1"/>
        </w:rPr>
        <w:t> interface</w:t>
      </w:r>
      <w:r w:rsidRPr="00731D2F">
        <w:rPr>
          <w:rFonts w:ascii="Georgia" w:hAnsi="Georgia" w:cs="Segoe UI"/>
          <w:color w:val="000000"/>
          <w:bdr w:val="none" w:sz="0" w:space="0" w:color="auto" w:frame="1"/>
        </w:rPr>
        <w:t>  </w:t>
      </w:r>
    </w:p>
    <w:p w14:paraId="4B1F2E51" w14:textId="77777777" w:rsidR="00731D2F" w:rsidRPr="00731D2F" w:rsidRDefault="00731D2F" w:rsidP="00731D2F">
      <w:pPr>
        <w:spacing w:line="240" w:lineRule="auto"/>
        <w:rPr>
          <w:rFonts w:ascii="Georgia" w:hAnsi="Georgia" w:cs="Times New Roman"/>
        </w:rPr>
      </w:pPr>
      <w:r w:rsidRPr="00731D2F">
        <w:rPr>
          <w:rFonts w:ascii="Georgia" w:hAnsi="Georgia"/>
        </w:rPr>
        <w:pict w14:anchorId="13EE1959">
          <v:rect id="_x0000_i1112" style="width:0;height:.75pt" o:hralign="left" o:hrstd="t" o:hrnoshade="t" o:hr="t" fillcolor="#d4d4d4" stroked="f"/>
        </w:pict>
      </w:r>
    </w:p>
    <w:p w14:paraId="0640AF99" w14:textId="77777777" w:rsidR="00731D2F" w:rsidRPr="00731D2F" w:rsidRDefault="00731D2F" w:rsidP="00731D2F">
      <w:pPr>
        <w:pStyle w:val="Heading3"/>
        <w:shd w:val="clear" w:color="auto" w:fill="FFFFFF"/>
        <w:spacing w:line="312" w:lineRule="atLeast"/>
        <w:jc w:val="both"/>
        <w:rPr>
          <w:rFonts w:ascii="Georgia" w:hAnsi="Georgia" w:cs="Helvetica"/>
          <w:b w:val="0"/>
          <w:bCs w:val="0"/>
          <w:color w:val="610B4B"/>
          <w:sz w:val="32"/>
          <w:szCs w:val="32"/>
        </w:rPr>
      </w:pPr>
      <w:r w:rsidRPr="00731D2F">
        <w:rPr>
          <w:rFonts w:ascii="Georgia" w:hAnsi="Georgia" w:cs="Helvetica"/>
          <w:b w:val="0"/>
          <w:bCs w:val="0"/>
          <w:color w:val="610B4B"/>
          <w:sz w:val="32"/>
          <w:szCs w:val="32"/>
        </w:rPr>
        <w:t xml:space="preserve">Syntax to provide the initialization parameter for a </w:t>
      </w:r>
      <w:proofErr w:type="gramStart"/>
      <w:r w:rsidRPr="00731D2F">
        <w:rPr>
          <w:rFonts w:ascii="Georgia" w:hAnsi="Georgia" w:cs="Helvetica"/>
          <w:b w:val="0"/>
          <w:bCs w:val="0"/>
          <w:color w:val="610B4B"/>
          <w:sz w:val="32"/>
          <w:szCs w:val="32"/>
        </w:rPr>
        <w:t>servlet</w:t>
      </w:r>
      <w:proofErr w:type="gramEnd"/>
    </w:p>
    <w:p w14:paraId="614364C8" w14:textId="46948352" w:rsidR="00731D2F" w:rsidRPr="00731D2F" w:rsidRDefault="00731D2F" w:rsidP="00731D2F">
      <w:pPr>
        <w:pStyle w:val="NormalWeb"/>
        <w:shd w:val="clear" w:color="auto" w:fill="FFFFFF"/>
        <w:jc w:val="both"/>
        <w:rPr>
          <w:rFonts w:ascii="Georgia" w:hAnsi="Georgia"/>
          <w:color w:val="FFFFFF"/>
          <w:sz w:val="21"/>
          <w:szCs w:val="21"/>
          <w:lang w:val="en"/>
        </w:rPr>
      </w:pPr>
      <w:r w:rsidRPr="00731D2F">
        <w:rPr>
          <w:rFonts w:ascii="Georgia" w:hAnsi="Georgia" w:cs="Segoe UI"/>
          <w:color w:val="333333"/>
        </w:rPr>
        <w:lastRenderedPageBreak/>
        <w:t xml:space="preserve">The </w:t>
      </w:r>
      <w:proofErr w:type="spellStart"/>
      <w:r w:rsidRPr="00731D2F">
        <w:rPr>
          <w:rFonts w:ascii="Georgia" w:hAnsi="Georgia" w:cs="Segoe UI"/>
          <w:color w:val="333333"/>
        </w:rPr>
        <w:t>init</w:t>
      </w:r>
      <w:proofErr w:type="spellEnd"/>
      <w:r w:rsidRPr="00731D2F">
        <w:rPr>
          <w:rFonts w:ascii="Georgia" w:hAnsi="Georgia" w:cs="Segoe UI"/>
          <w:color w:val="333333"/>
        </w:rPr>
        <w:t>-param sub-element of servlet is used to specify the initialization parameter for a servlet.</w:t>
      </w:r>
      <w:r w:rsidRPr="00731D2F">
        <w:rPr>
          <w:rStyle w:val="vjs-control-text"/>
          <w:rFonts w:ascii="Georgia" w:hAnsi="Georgia"/>
          <w:color w:val="FF0000"/>
          <w:sz w:val="21"/>
          <w:szCs w:val="21"/>
          <w:bdr w:val="none" w:sz="0" w:space="0" w:color="auto" w:frame="1"/>
          <w:lang w:val="en"/>
        </w:rPr>
        <w:t xml:space="preserve"> </w:t>
      </w:r>
      <w:r w:rsidRPr="00731D2F">
        <w:rPr>
          <w:rStyle w:val="vjs-control-text"/>
          <w:rFonts w:ascii="Georgia" w:hAnsi="Georgia"/>
          <w:color w:val="FFFFFF"/>
          <w:sz w:val="21"/>
          <w:szCs w:val="21"/>
          <w:bdr w:val="none" w:sz="0" w:space="0" w:color="auto" w:frame="1"/>
          <w:lang w:val="en"/>
        </w:rPr>
        <w:t>10s</w:t>
      </w:r>
    </w:p>
    <w:p w14:paraId="717E3BEC" w14:textId="77777777" w:rsidR="00731D2F" w:rsidRPr="00731D2F" w:rsidRDefault="00731D2F" w:rsidP="00731D2F">
      <w:pPr>
        <w:pStyle w:val="alt"/>
        <w:numPr>
          <w:ilvl w:val="0"/>
          <w:numId w:val="19"/>
        </w:numPr>
        <w:spacing w:before="0" w:beforeAutospacing="0" w:after="0" w:afterAutospacing="0" w:line="375" w:lineRule="atLeast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&lt;web-app&gt;  </w:t>
      </w:r>
    </w:p>
    <w:p w14:paraId="12CDC2D3" w14:textId="77777777" w:rsidR="00731D2F" w:rsidRPr="00731D2F" w:rsidRDefault="00731D2F" w:rsidP="00731D2F">
      <w:pPr>
        <w:numPr>
          <w:ilvl w:val="0"/>
          <w:numId w:val="19"/>
        </w:numPr>
        <w:spacing w:after="0" w:line="375" w:lineRule="atLeast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  &lt;servlet&gt;  </w:t>
      </w:r>
    </w:p>
    <w:p w14:paraId="7AB7D651" w14:textId="77777777" w:rsidR="00731D2F" w:rsidRPr="00731D2F" w:rsidRDefault="00731D2F" w:rsidP="00731D2F">
      <w:pPr>
        <w:pStyle w:val="alt"/>
        <w:numPr>
          <w:ilvl w:val="0"/>
          <w:numId w:val="19"/>
        </w:numPr>
        <w:spacing w:before="0" w:beforeAutospacing="0" w:after="0" w:afterAutospacing="0" w:line="375" w:lineRule="atLeast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    ......  </w:t>
      </w:r>
    </w:p>
    <w:p w14:paraId="79A5CE12" w14:textId="77777777" w:rsidR="00731D2F" w:rsidRPr="00731D2F" w:rsidRDefault="00731D2F" w:rsidP="00731D2F">
      <w:pPr>
        <w:numPr>
          <w:ilvl w:val="0"/>
          <w:numId w:val="19"/>
        </w:numPr>
        <w:spacing w:after="0" w:line="375" w:lineRule="atLeast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      </w:t>
      </w:r>
    </w:p>
    <w:p w14:paraId="68DF7110" w14:textId="77777777" w:rsidR="00731D2F" w:rsidRPr="00731D2F" w:rsidRDefault="00731D2F" w:rsidP="00731D2F">
      <w:pPr>
        <w:pStyle w:val="alt"/>
        <w:numPr>
          <w:ilvl w:val="0"/>
          <w:numId w:val="19"/>
        </w:numPr>
        <w:spacing w:before="0" w:beforeAutospacing="0" w:after="0" w:afterAutospacing="0" w:line="375" w:lineRule="atLeast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    &lt;</w:t>
      </w:r>
      <w:proofErr w:type="spellStart"/>
      <w:r w:rsidRPr="00731D2F">
        <w:rPr>
          <w:rFonts w:ascii="Georgia" w:hAnsi="Georgia" w:cs="Segoe UI"/>
          <w:color w:val="000000"/>
          <w:bdr w:val="none" w:sz="0" w:space="0" w:color="auto" w:frame="1"/>
        </w:rPr>
        <w:t>init</w:t>
      </w:r>
      <w:proofErr w:type="spellEnd"/>
      <w:r w:rsidRPr="00731D2F">
        <w:rPr>
          <w:rFonts w:ascii="Georgia" w:hAnsi="Georgia" w:cs="Segoe UI"/>
          <w:color w:val="000000"/>
          <w:bdr w:val="none" w:sz="0" w:space="0" w:color="auto" w:frame="1"/>
        </w:rPr>
        <w:t>-param&gt;  </w:t>
      </w:r>
    </w:p>
    <w:p w14:paraId="5F015BA3" w14:textId="77777777" w:rsidR="00731D2F" w:rsidRPr="00731D2F" w:rsidRDefault="00731D2F" w:rsidP="00731D2F">
      <w:pPr>
        <w:numPr>
          <w:ilvl w:val="0"/>
          <w:numId w:val="19"/>
        </w:numPr>
        <w:spacing w:after="0" w:line="375" w:lineRule="atLeast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      &lt;param-name&gt;</w:t>
      </w:r>
      <w:proofErr w:type="spellStart"/>
      <w:r w:rsidRPr="00731D2F">
        <w:rPr>
          <w:rFonts w:ascii="Georgia" w:hAnsi="Georgia" w:cs="Segoe UI"/>
          <w:color w:val="000000"/>
          <w:bdr w:val="none" w:sz="0" w:space="0" w:color="auto" w:frame="1"/>
        </w:rPr>
        <w:t>parametername</w:t>
      </w:r>
      <w:proofErr w:type="spellEnd"/>
      <w:r w:rsidRPr="00731D2F">
        <w:rPr>
          <w:rFonts w:ascii="Georgia" w:hAnsi="Georgia" w:cs="Segoe UI"/>
          <w:color w:val="000000"/>
          <w:bdr w:val="none" w:sz="0" w:space="0" w:color="auto" w:frame="1"/>
        </w:rPr>
        <w:t>&lt;/param-name&gt;  </w:t>
      </w:r>
    </w:p>
    <w:p w14:paraId="52255A79" w14:textId="77777777" w:rsidR="00731D2F" w:rsidRPr="00731D2F" w:rsidRDefault="00731D2F" w:rsidP="00731D2F">
      <w:pPr>
        <w:pStyle w:val="alt"/>
        <w:numPr>
          <w:ilvl w:val="0"/>
          <w:numId w:val="19"/>
        </w:numPr>
        <w:spacing w:before="0" w:beforeAutospacing="0" w:after="0" w:afterAutospacing="0" w:line="375" w:lineRule="atLeast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      &lt;param-value&gt;</w:t>
      </w:r>
      <w:proofErr w:type="spellStart"/>
      <w:r w:rsidRPr="00731D2F">
        <w:rPr>
          <w:rFonts w:ascii="Georgia" w:hAnsi="Georgia" w:cs="Segoe UI"/>
          <w:color w:val="000000"/>
          <w:bdr w:val="none" w:sz="0" w:space="0" w:color="auto" w:frame="1"/>
        </w:rPr>
        <w:t>parametervalue</w:t>
      </w:r>
      <w:proofErr w:type="spellEnd"/>
      <w:r w:rsidRPr="00731D2F">
        <w:rPr>
          <w:rFonts w:ascii="Georgia" w:hAnsi="Georgia" w:cs="Segoe UI"/>
          <w:color w:val="000000"/>
          <w:bdr w:val="none" w:sz="0" w:space="0" w:color="auto" w:frame="1"/>
        </w:rPr>
        <w:t>&lt;/param-value&gt;  </w:t>
      </w:r>
    </w:p>
    <w:p w14:paraId="7E0CC120" w14:textId="77777777" w:rsidR="00731D2F" w:rsidRPr="00731D2F" w:rsidRDefault="00731D2F" w:rsidP="00731D2F">
      <w:pPr>
        <w:numPr>
          <w:ilvl w:val="0"/>
          <w:numId w:val="19"/>
        </w:numPr>
        <w:spacing w:after="0" w:line="375" w:lineRule="atLeast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    &lt;/</w:t>
      </w:r>
      <w:proofErr w:type="spellStart"/>
      <w:r w:rsidRPr="00731D2F">
        <w:rPr>
          <w:rFonts w:ascii="Georgia" w:hAnsi="Georgia" w:cs="Segoe UI"/>
          <w:color w:val="000000"/>
          <w:bdr w:val="none" w:sz="0" w:space="0" w:color="auto" w:frame="1"/>
        </w:rPr>
        <w:t>init</w:t>
      </w:r>
      <w:proofErr w:type="spellEnd"/>
      <w:r w:rsidRPr="00731D2F">
        <w:rPr>
          <w:rFonts w:ascii="Georgia" w:hAnsi="Georgia" w:cs="Segoe UI"/>
          <w:color w:val="000000"/>
          <w:bdr w:val="none" w:sz="0" w:space="0" w:color="auto" w:frame="1"/>
        </w:rPr>
        <w:t>-param&gt;  </w:t>
      </w:r>
    </w:p>
    <w:p w14:paraId="4A59DB6A" w14:textId="77777777" w:rsidR="00731D2F" w:rsidRPr="00731D2F" w:rsidRDefault="00731D2F" w:rsidP="00731D2F">
      <w:pPr>
        <w:pStyle w:val="alt"/>
        <w:numPr>
          <w:ilvl w:val="0"/>
          <w:numId w:val="19"/>
        </w:numPr>
        <w:spacing w:before="0" w:beforeAutospacing="0" w:after="0" w:afterAutospacing="0" w:line="375" w:lineRule="atLeast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    ......  </w:t>
      </w:r>
    </w:p>
    <w:p w14:paraId="744355D5" w14:textId="77777777" w:rsidR="00731D2F" w:rsidRPr="00731D2F" w:rsidRDefault="00731D2F" w:rsidP="00731D2F">
      <w:pPr>
        <w:numPr>
          <w:ilvl w:val="0"/>
          <w:numId w:val="19"/>
        </w:numPr>
        <w:spacing w:after="0" w:line="375" w:lineRule="atLeast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  &lt;/servlet&gt;  </w:t>
      </w:r>
    </w:p>
    <w:p w14:paraId="5640D4E6" w14:textId="77777777" w:rsidR="00731D2F" w:rsidRPr="00731D2F" w:rsidRDefault="00731D2F" w:rsidP="00731D2F">
      <w:pPr>
        <w:pStyle w:val="alt"/>
        <w:numPr>
          <w:ilvl w:val="0"/>
          <w:numId w:val="19"/>
        </w:numPr>
        <w:spacing w:before="0" w:beforeAutospacing="0" w:after="0" w:afterAutospacing="0" w:line="375" w:lineRule="atLeast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&lt;/web-app&gt;  </w:t>
      </w:r>
    </w:p>
    <w:p w14:paraId="10345399" w14:textId="77777777" w:rsidR="00731D2F" w:rsidRPr="00731D2F" w:rsidRDefault="00731D2F" w:rsidP="00731D2F">
      <w:pPr>
        <w:rPr>
          <w:rFonts w:ascii="Georgia" w:hAnsi="Georgia" w:cs="Times New Roman"/>
        </w:rPr>
      </w:pPr>
      <w:r w:rsidRPr="00731D2F">
        <w:rPr>
          <w:rFonts w:ascii="Georgia" w:hAnsi="Georgia"/>
        </w:rPr>
        <w:pict w14:anchorId="304F2255">
          <v:rect id="_x0000_i1113" style="width:0;height:.75pt" o:hralign="left" o:hrstd="t" o:hrnoshade="t" o:hr="t" fillcolor="#d4d4d4" stroked="f"/>
        </w:pict>
      </w:r>
    </w:p>
    <w:p w14:paraId="4277D878" w14:textId="77777777" w:rsidR="00731D2F" w:rsidRPr="00731D2F" w:rsidRDefault="00731D2F" w:rsidP="00731D2F">
      <w:pPr>
        <w:pStyle w:val="Heading3"/>
        <w:shd w:val="clear" w:color="auto" w:fill="FFFFFF"/>
        <w:jc w:val="both"/>
        <w:rPr>
          <w:rFonts w:ascii="Georgia" w:hAnsi="Georgia" w:cs="Tahoma"/>
          <w:b w:val="0"/>
          <w:bCs w:val="0"/>
          <w:color w:val="610B4B"/>
          <w:sz w:val="33"/>
          <w:szCs w:val="33"/>
        </w:rPr>
      </w:pPr>
      <w:r w:rsidRPr="00731D2F">
        <w:rPr>
          <w:rFonts w:ascii="Georgia" w:hAnsi="Georgia" w:cs="Tahoma"/>
          <w:b w:val="0"/>
          <w:bCs w:val="0"/>
          <w:color w:val="610B4B"/>
          <w:sz w:val="33"/>
          <w:szCs w:val="33"/>
        </w:rPr>
        <w:t xml:space="preserve">Example of </w:t>
      </w:r>
      <w:proofErr w:type="spellStart"/>
      <w:r w:rsidRPr="00731D2F">
        <w:rPr>
          <w:rFonts w:ascii="Georgia" w:hAnsi="Georgia" w:cs="Tahoma"/>
          <w:b w:val="0"/>
          <w:bCs w:val="0"/>
          <w:color w:val="610B4B"/>
          <w:sz w:val="33"/>
          <w:szCs w:val="33"/>
        </w:rPr>
        <w:t>ServletConfig</w:t>
      </w:r>
      <w:proofErr w:type="spellEnd"/>
      <w:r w:rsidRPr="00731D2F">
        <w:rPr>
          <w:rFonts w:ascii="Georgia" w:hAnsi="Georgia" w:cs="Tahoma"/>
          <w:b w:val="0"/>
          <w:bCs w:val="0"/>
          <w:color w:val="610B4B"/>
          <w:sz w:val="33"/>
          <w:szCs w:val="33"/>
        </w:rPr>
        <w:t xml:space="preserve"> to get initialization </w:t>
      </w:r>
      <w:proofErr w:type="gramStart"/>
      <w:r w:rsidRPr="00731D2F">
        <w:rPr>
          <w:rFonts w:ascii="Georgia" w:hAnsi="Georgia" w:cs="Tahoma"/>
          <w:b w:val="0"/>
          <w:bCs w:val="0"/>
          <w:color w:val="610B4B"/>
          <w:sz w:val="33"/>
          <w:szCs w:val="33"/>
        </w:rPr>
        <w:t>parameter</w:t>
      </w:r>
      <w:proofErr w:type="gramEnd"/>
    </w:p>
    <w:p w14:paraId="0AB83CCD" w14:textId="77777777" w:rsidR="00731D2F" w:rsidRPr="00731D2F" w:rsidRDefault="00731D2F" w:rsidP="00731D2F">
      <w:pPr>
        <w:pStyle w:val="NormalWeb"/>
        <w:shd w:val="clear" w:color="auto" w:fill="FFFFFF"/>
        <w:jc w:val="both"/>
        <w:rPr>
          <w:rFonts w:ascii="Georgia" w:hAnsi="Georgia" w:cs="Segoe UI"/>
          <w:color w:val="333333"/>
        </w:rPr>
      </w:pPr>
      <w:r w:rsidRPr="00731D2F">
        <w:rPr>
          <w:rFonts w:ascii="Georgia" w:hAnsi="Georgia" w:cs="Segoe UI"/>
          <w:color w:val="333333"/>
        </w:rPr>
        <w:t>In this example, we are getting the one initialization parameter from the web.xml file and printing this information in the servlet.</w:t>
      </w:r>
    </w:p>
    <w:p w14:paraId="590149B5" w14:textId="77777777" w:rsidR="00731D2F" w:rsidRPr="00731D2F" w:rsidRDefault="00731D2F" w:rsidP="00731D2F">
      <w:pPr>
        <w:rPr>
          <w:rFonts w:ascii="Georgia" w:hAnsi="Georgia" w:cs="Times New Roman"/>
        </w:rPr>
      </w:pPr>
      <w:r w:rsidRPr="00731D2F">
        <w:rPr>
          <w:rFonts w:ascii="Georgia" w:hAnsi="Georgia" w:cs="Segoe UI"/>
          <w:color w:val="333333"/>
        </w:rPr>
        <w:br/>
      </w:r>
      <w:r w:rsidRPr="00731D2F">
        <w:rPr>
          <w:rStyle w:val="Strong"/>
          <w:rFonts w:ascii="Georgia" w:hAnsi="Georgia" w:cs="Segoe UI"/>
          <w:color w:val="333333"/>
          <w:shd w:val="clear" w:color="auto" w:fill="FFFFFF"/>
        </w:rPr>
        <w:t>DemoServlet.java</w:t>
      </w:r>
    </w:p>
    <w:p w14:paraId="2175784D" w14:textId="77777777" w:rsidR="00731D2F" w:rsidRPr="00731D2F" w:rsidRDefault="00731D2F" w:rsidP="00731D2F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Style w:val="keyword"/>
          <w:rFonts w:ascii="Georgia" w:hAnsi="Georgia" w:cs="Segoe UI"/>
          <w:b/>
          <w:bCs/>
          <w:color w:val="006699"/>
          <w:bdr w:val="none" w:sz="0" w:space="0" w:color="auto" w:frame="1"/>
        </w:rPr>
        <w:t>import</w:t>
      </w:r>
      <w:r w:rsidRPr="00731D2F">
        <w:rPr>
          <w:rFonts w:ascii="Georgia" w:hAnsi="Georgia" w:cs="Segoe UI"/>
          <w:color w:val="000000"/>
          <w:bdr w:val="none" w:sz="0" w:space="0" w:color="auto" w:frame="1"/>
        </w:rPr>
        <w:t> </w:t>
      </w:r>
      <w:proofErr w:type="gramStart"/>
      <w:r w:rsidRPr="00731D2F">
        <w:rPr>
          <w:rFonts w:ascii="Georgia" w:hAnsi="Georgia" w:cs="Segoe UI"/>
          <w:color w:val="000000"/>
          <w:bdr w:val="none" w:sz="0" w:space="0" w:color="auto" w:frame="1"/>
        </w:rPr>
        <w:t>java.io.*</w:t>
      </w:r>
      <w:proofErr w:type="gramEnd"/>
      <w:r w:rsidRPr="00731D2F">
        <w:rPr>
          <w:rFonts w:ascii="Georgia" w:hAnsi="Georgia" w:cs="Segoe UI"/>
          <w:color w:val="000000"/>
          <w:bdr w:val="none" w:sz="0" w:space="0" w:color="auto" w:frame="1"/>
        </w:rPr>
        <w:t>;  </w:t>
      </w:r>
    </w:p>
    <w:p w14:paraId="3294E9C1" w14:textId="77777777" w:rsidR="00731D2F" w:rsidRPr="00731D2F" w:rsidRDefault="00731D2F" w:rsidP="00731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Style w:val="keyword"/>
          <w:rFonts w:ascii="Georgia" w:hAnsi="Georgia" w:cs="Segoe UI"/>
          <w:b/>
          <w:bCs/>
          <w:color w:val="006699"/>
          <w:bdr w:val="none" w:sz="0" w:space="0" w:color="auto" w:frame="1"/>
        </w:rPr>
        <w:t>import</w:t>
      </w:r>
      <w:r w:rsidRPr="00731D2F">
        <w:rPr>
          <w:rFonts w:ascii="Georgia" w:hAnsi="Georgia" w:cs="Segoe UI"/>
          <w:color w:val="000000"/>
          <w:bdr w:val="none" w:sz="0" w:space="0" w:color="auto" w:frame="1"/>
        </w:rPr>
        <w:t> </w:t>
      </w:r>
      <w:proofErr w:type="spellStart"/>
      <w:proofErr w:type="gramStart"/>
      <w:r w:rsidRPr="00731D2F">
        <w:rPr>
          <w:rFonts w:ascii="Georgia" w:hAnsi="Georgia" w:cs="Segoe UI"/>
          <w:color w:val="000000"/>
          <w:bdr w:val="none" w:sz="0" w:space="0" w:color="auto" w:frame="1"/>
        </w:rPr>
        <w:t>javax.servlet</w:t>
      </w:r>
      <w:proofErr w:type="spellEnd"/>
      <w:proofErr w:type="gramEnd"/>
      <w:r w:rsidRPr="00731D2F">
        <w:rPr>
          <w:rFonts w:ascii="Georgia" w:hAnsi="Georgia" w:cs="Segoe UI"/>
          <w:color w:val="000000"/>
          <w:bdr w:val="none" w:sz="0" w:space="0" w:color="auto" w:frame="1"/>
        </w:rPr>
        <w:t>.*;  </w:t>
      </w:r>
    </w:p>
    <w:p w14:paraId="15D86B68" w14:textId="77777777" w:rsidR="00731D2F" w:rsidRPr="00731D2F" w:rsidRDefault="00731D2F" w:rsidP="00731D2F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Style w:val="keyword"/>
          <w:rFonts w:ascii="Georgia" w:hAnsi="Georgia" w:cs="Segoe UI"/>
          <w:b/>
          <w:bCs/>
          <w:color w:val="006699"/>
          <w:bdr w:val="none" w:sz="0" w:space="0" w:color="auto" w:frame="1"/>
        </w:rPr>
        <w:t>import</w:t>
      </w:r>
      <w:r w:rsidRPr="00731D2F">
        <w:rPr>
          <w:rFonts w:ascii="Georgia" w:hAnsi="Georgia" w:cs="Segoe UI"/>
          <w:color w:val="000000"/>
          <w:bdr w:val="none" w:sz="0" w:space="0" w:color="auto" w:frame="1"/>
        </w:rPr>
        <w:t> </w:t>
      </w:r>
      <w:proofErr w:type="spellStart"/>
      <w:proofErr w:type="gramStart"/>
      <w:r w:rsidRPr="00731D2F">
        <w:rPr>
          <w:rFonts w:ascii="Georgia" w:hAnsi="Georgia" w:cs="Segoe UI"/>
          <w:color w:val="000000"/>
          <w:bdr w:val="none" w:sz="0" w:space="0" w:color="auto" w:frame="1"/>
        </w:rPr>
        <w:t>javax.servlet</w:t>
      </w:r>
      <w:proofErr w:type="gramEnd"/>
      <w:r w:rsidRPr="00731D2F">
        <w:rPr>
          <w:rFonts w:ascii="Georgia" w:hAnsi="Georgia" w:cs="Segoe UI"/>
          <w:color w:val="000000"/>
          <w:bdr w:val="none" w:sz="0" w:space="0" w:color="auto" w:frame="1"/>
        </w:rPr>
        <w:t>.http</w:t>
      </w:r>
      <w:proofErr w:type="spellEnd"/>
      <w:r w:rsidRPr="00731D2F">
        <w:rPr>
          <w:rFonts w:ascii="Georgia" w:hAnsi="Georgia" w:cs="Segoe UI"/>
          <w:color w:val="000000"/>
          <w:bdr w:val="none" w:sz="0" w:space="0" w:color="auto" w:frame="1"/>
        </w:rPr>
        <w:t>.*;  </w:t>
      </w:r>
    </w:p>
    <w:p w14:paraId="2A9D238A" w14:textId="77777777" w:rsidR="00731D2F" w:rsidRPr="00731D2F" w:rsidRDefault="00731D2F" w:rsidP="00731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  </w:t>
      </w:r>
    </w:p>
    <w:p w14:paraId="696925CB" w14:textId="77777777" w:rsidR="00731D2F" w:rsidRPr="00731D2F" w:rsidRDefault="00731D2F" w:rsidP="00731D2F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Style w:val="keyword"/>
          <w:rFonts w:ascii="Georgia" w:hAnsi="Georgia" w:cs="Segoe UI"/>
          <w:b/>
          <w:bCs/>
          <w:color w:val="006699"/>
          <w:bdr w:val="none" w:sz="0" w:space="0" w:color="auto" w:frame="1"/>
        </w:rPr>
        <w:t>public</w:t>
      </w:r>
      <w:r w:rsidRPr="00731D2F">
        <w:rPr>
          <w:rFonts w:ascii="Georgia" w:hAnsi="Georgia" w:cs="Segoe UI"/>
          <w:color w:val="000000"/>
          <w:bdr w:val="none" w:sz="0" w:space="0" w:color="auto" w:frame="1"/>
        </w:rPr>
        <w:t> </w:t>
      </w:r>
      <w:r w:rsidRPr="00731D2F">
        <w:rPr>
          <w:rStyle w:val="keyword"/>
          <w:rFonts w:ascii="Georgia" w:hAnsi="Georgia" w:cs="Segoe UI"/>
          <w:b/>
          <w:bCs/>
          <w:color w:val="006699"/>
          <w:bdr w:val="none" w:sz="0" w:space="0" w:color="auto" w:frame="1"/>
        </w:rPr>
        <w:t>class</w:t>
      </w:r>
      <w:r w:rsidRPr="00731D2F">
        <w:rPr>
          <w:rFonts w:ascii="Georgia" w:hAnsi="Georgia" w:cs="Segoe UI"/>
          <w:color w:val="000000"/>
          <w:bdr w:val="none" w:sz="0" w:space="0" w:color="auto" w:frame="1"/>
        </w:rPr>
        <w:t> </w:t>
      </w:r>
      <w:proofErr w:type="spellStart"/>
      <w:r w:rsidRPr="00731D2F">
        <w:rPr>
          <w:rFonts w:ascii="Georgia" w:hAnsi="Georgia" w:cs="Segoe UI"/>
          <w:color w:val="000000"/>
          <w:bdr w:val="none" w:sz="0" w:space="0" w:color="auto" w:frame="1"/>
        </w:rPr>
        <w:t>DemoServlet</w:t>
      </w:r>
      <w:proofErr w:type="spellEnd"/>
      <w:r w:rsidRPr="00731D2F">
        <w:rPr>
          <w:rFonts w:ascii="Georgia" w:hAnsi="Georgia" w:cs="Segoe UI"/>
          <w:color w:val="000000"/>
          <w:bdr w:val="none" w:sz="0" w:space="0" w:color="auto" w:frame="1"/>
        </w:rPr>
        <w:t> </w:t>
      </w:r>
      <w:r w:rsidRPr="00731D2F">
        <w:rPr>
          <w:rStyle w:val="keyword"/>
          <w:rFonts w:ascii="Georgia" w:hAnsi="Georgia" w:cs="Segoe UI"/>
          <w:b/>
          <w:bCs/>
          <w:color w:val="006699"/>
          <w:bdr w:val="none" w:sz="0" w:space="0" w:color="auto" w:frame="1"/>
        </w:rPr>
        <w:t>extends</w:t>
      </w:r>
      <w:r w:rsidRPr="00731D2F">
        <w:rPr>
          <w:rFonts w:ascii="Georgia" w:hAnsi="Georgia" w:cs="Segoe UI"/>
          <w:color w:val="000000"/>
          <w:bdr w:val="none" w:sz="0" w:space="0" w:color="auto" w:frame="1"/>
        </w:rPr>
        <w:t> </w:t>
      </w:r>
      <w:proofErr w:type="spellStart"/>
      <w:r w:rsidRPr="00731D2F">
        <w:rPr>
          <w:rFonts w:ascii="Georgia" w:hAnsi="Georgia" w:cs="Segoe UI"/>
          <w:color w:val="000000"/>
          <w:bdr w:val="none" w:sz="0" w:space="0" w:color="auto" w:frame="1"/>
        </w:rPr>
        <w:t>HttpServlet</w:t>
      </w:r>
      <w:proofErr w:type="spellEnd"/>
      <w:r w:rsidRPr="00731D2F">
        <w:rPr>
          <w:rFonts w:ascii="Georgia" w:hAnsi="Georgia" w:cs="Segoe UI"/>
          <w:color w:val="000000"/>
          <w:bdr w:val="none" w:sz="0" w:space="0" w:color="auto" w:frame="1"/>
        </w:rPr>
        <w:t> {  </w:t>
      </w:r>
    </w:p>
    <w:p w14:paraId="01DBD396" w14:textId="77777777" w:rsidR="00731D2F" w:rsidRPr="00731D2F" w:rsidRDefault="00731D2F" w:rsidP="00731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Style w:val="keyword"/>
          <w:rFonts w:ascii="Georgia" w:hAnsi="Georgia" w:cs="Segoe UI"/>
          <w:b/>
          <w:bCs/>
          <w:color w:val="006699"/>
          <w:bdr w:val="none" w:sz="0" w:space="0" w:color="auto" w:frame="1"/>
        </w:rPr>
        <w:t>public</w:t>
      </w:r>
      <w:r w:rsidRPr="00731D2F">
        <w:rPr>
          <w:rFonts w:ascii="Georgia" w:hAnsi="Georgia" w:cs="Segoe UI"/>
          <w:color w:val="000000"/>
          <w:bdr w:val="none" w:sz="0" w:space="0" w:color="auto" w:frame="1"/>
        </w:rPr>
        <w:t> </w:t>
      </w:r>
      <w:r w:rsidRPr="00731D2F">
        <w:rPr>
          <w:rStyle w:val="keyword"/>
          <w:rFonts w:ascii="Georgia" w:hAnsi="Georgia" w:cs="Segoe UI"/>
          <w:b/>
          <w:bCs/>
          <w:color w:val="006699"/>
          <w:bdr w:val="none" w:sz="0" w:space="0" w:color="auto" w:frame="1"/>
        </w:rPr>
        <w:t>void</w:t>
      </w:r>
      <w:r w:rsidRPr="00731D2F">
        <w:rPr>
          <w:rFonts w:ascii="Georgia" w:hAnsi="Georgia" w:cs="Segoe UI"/>
          <w:color w:val="000000"/>
          <w:bdr w:val="none" w:sz="0" w:space="0" w:color="auto" w:frame="1"/>
        </w:rPr>
        <w:t> </w:t>
      </w:r>
      <w:proofErr w:type="gramStart"/>
      <w:r w:rsidRPr="00731D2F">
        <w:rPr>
          <w:rFonts w:ascii="Georgia" w:hAnsi="Georgia" w:cs="Segoe UI"/>
          <w:color w:val="000000"/>
          <w:bdr w:val="none" w:sz="0" w:space="0" w:color="auto" w:frame="1"/>
        </w:rPr>
        <w:t>doGet(</w:t>
      </w:r>
      <w:proofErr w:type="gramEnd"/>
      <w:r w:rsidRPr="00731D2F">
        <w:rPr>
          <w:rFonts w:ascii="Georgia" w:hAnsi="Georgia" w:cs="Segoe UI"/>
          <w:color w:val="000000"/>
          <w:bdr w:val="none" w:sz="0" w:space="0" w:color="auto" w:frame="1"/>
        </w:rPr>
        <w:t>HttpServletRequest request, HttpServletResponse response)  </w:t>
      </w:r>
    </w:p>
    <w:p w14:paraId="6950D81D" w14:textId="77777777" w:rsidR="00731D2F" w:rsidRPr="00731D2F" w:rsidRDefault="00731D2F" w:rsidP="00731D2F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    </w:t>
      </w:r>
      <w:r w:rsidRPr="00731D2F">
        <w:rPr>
          <w:rStyle w:val="keyword"/>
          <w:rFonts w:ascii="Georgia" w:hAnsi="Georgia" w:cs="Segoe UI"/>
          <w:b/>
          <w:bCs/>
          <w:color w:val="006699"/>
          <w:bdr w:val="none" w:sz="0" w:space="0" w:color="auto" w:frame="1"/>
        </w:rPr>
        <w:t>throws</w:t>
      </w:r>
      <w:r w:rsidRPr="00731D2F">
        <w:rPr>
          <w:rFonts w:ascii="Georgia" w:hAnsi="Georgia" w:cs="Segoe UI"/>
          <w:color w:val="000000"/>
          <w:bdr w:val="none" w:sz="0" w:space="0" w:color="auto" w:frame="1"/>
        </w:rPr>
        <w:t> </w:t>
      </w:r>
      <w:proofErr w:type="spellStart"/>
      <w:r w:rsidRPr="00731D2F">
        <w:rPr>
          <w:rFonts w:ascii="Georgia" w:hAnsi="Georgia" w:cs="Segoe UI"/>
          <w:color w:val="000000"/>
          <w:bdr w:val="none" w:sz="0" w:space="0" w:color="auto" w:frame="1"/>
        </w:rPr>
        <w:t>ServletException</w:t>
      </w:r>
      <w:proofErr w:type="spellEnd"/>
      <w:r w:rsidRPr="00731D2F">
        <w:rPr>
          <w:rFonts w:ascii="Georgia" w:hAnsi="Georgia" w:cs="Segoe UI"/>
          <w:color w:val="000000"/>
          <w:bdr w:val="none" w:sz="0" w:space="0" w:color="auto" w:frame="1"/>
        </w:rPr>
        <w:t>, </w:t>
      </w:r>
      <w:proofErr w:type="spellStart"/>
      <w:r w:rsidRPr="00731D2F">
        <w:rPr>
          <w:rFonts w:ascii="Georgia" w:hAnsi="Georgia" w:cs="Segoe UI"/>
          <w:color w:val="000000"/>
          <w:bdr w:val="none" w:sz="0" w:space="0" w:color="auto" w:frame="1"/>
        </w:rPr>
        <w:t>IOException</w:t>
      </w:r>
      <w:proofErr w:type="spellEnd"/>
      <w:r w:rsidRPr="00731D2F">
        <w:rPr>
          <w:rFonts w:ascii="Georgia" w:hAnsi="Georgia" w:cs="Segoe UI"/>
          <w:color w:val="000000"/>
          <w:bdr w:val="none" w:sz="0" w:space="0" w:color="auto" w:frame="1"/>
        </w:rPr>
        <w:t> {  </w:t>
      </w:r>
    </w:p>
    <w:p w14:paraId="081C5202" w14:textId="3126C78F" w:rsidR="00731D2F" w:rsidRPr="00731D2F" w:rsidRDefault="00731D2F" w:rsidP="00731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      </w:t>
      </w:r>
      <w:proofErr w:type="spellStart"/>
      <w:proofErr w:type="gramStart"/>
      <w:r w:rsidRPr="00731D2F">
        <w:rPr>
          <w:rFonts w:ascii="Georgia" w:hAnsi="Georgia" w:cs="Segoe UI"/>
          <w:color w:val="000000"/>
          <w:bdr w:val="none" w:sz="0" w:space="0" w:color="auto" w:frame="1"/>
        </w:rPr>
        <w:t>response.setContentType</w:t>
      </w:r>
      <w:proofErr w:type="spellEnd"/>
      <w:proofErr w:type="gramEnd"/>
      <w:r w:rsidRPr="00731D2F">
        <w:rPr>
          <w:rFonts w:ascii="Georgia" w:hAnsi="Georgia" w:cs="Segoe UI"/>
          <w:color w:val="000000"/>
          <w:bdr w:val="none" w:sz="0" w:space="0" w:color="auto" w:frame="1"/>
        </w:rPr>
        <w:t>(</w:t>
      </w:r>
      <w:r w:rsidRPr="00731D2F">
        <w:rPr>
          <w:rStyle w:val="string"/>
          <w:rFonts w:ascii="Georgia" w:hAnsi="Georgia" w:cs="Segoe UI"/>
          <w:color w:val="0000FF"/>
          <w:bdr w:val="none" w:sz="0" w:space="0" w:color="auto" w:frame="1"/>
        </w:rPr>
        <w:t>"text/html"</w:t>
      </w:r>
      <w:r w:rsidRPr="00731D2F">
        <w:rPr>
          <w:rFonts w:ascii="Georgia" w:hAnsi="Georgia" w:cs="Segoe UI"/>
          <w:color w:val="000000"/>
          <w:bdr w:val="none" w:sz="0" w:space="0" w:color="auto" w:frame="1"/>
        </w:rPr>
        <w:t>);  </w:t>
      </w:r>
    </w:p>
    <w:p w14:paraId="50D64719" w14:textId="1148DCDB" w:rsidR="00731D2F" w:rsidRPr="00731D2F" w:rsidRDefault="00731D2F" w:rsidP="00731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    </w:t>
      </w:r>
      <w:proofErr w:type="spellStart"/>
      <w:r w:rsidRPr="00731D2F">
        <w:rPr>
          <w:rFonts w:ascii="Georgia" w:hAnsi="Georgia" w:cs="Segoe UI"/>
          <w:color w:val="000000"/>
          <w:bdr w:val="none" w:sz="0" w:space="0" w:color="auto" w:frame="1"/>
        </w:rPr>
        <w:t>PrintWriter</w:t>
      </w:r>
      <w:proofErr w:type="spellEnd"/>
      <w:r w:rsidRPr="00731D2F">
        <w:rPr>
          <w:rFonts w:ascii="Georgia" w:hAnsi="Georgia" w:cs="Segoe UI"/>
          <w:color w:val="000000"/>
          <w:bdr w:val="none" w:sz="0" w:space="0" w:color="auto" w:frame="1"/>
        </w:rPr>
        <w:t> out = </w:t>
      </w:r>
      <w:proofErr w:type="spellStart"/>
      <w:proofErr w:type="gramStart"/>
      <w:r w:rsidRPr="00731D2F">
        <w:rPr>
          <w:rFonts w:ascii="Georgia" w:hAnsi="Georgia" w:cs="Segoe UI"/>
          <w:color w:val="000000"/>
          <w:bdr w:val="none" w:sz="0" w:space="0" w:color="auto" w:frame="1"/>
        </w:rPr>
        <w:t>response.getWriter</w:t>
      </w:r>
      <w:proofErr w:type="spellEnd"/>
      <w:proofErr w:type="gramEnd"/>
      <w:r w:rsidRPr="00731D2F">
        <w:rPr>
          <w:rFonts w:ascii="Georgia" w:hAnsi="Georgia" w:cs="Segoe UI"/>
          <w:color w:val="000000"/>
          <w:bdr w:val="none" w:sz="0" w:space="0" w:color="auto" w:frame="1"/>
        </w:rPr>
        <w:t>();       </w:t>
      </w:r>
    </w:p>
    <w:p w14:paraId="477266EB" w14:textId="77777777" w:rsidR="00731D2F" w:rsidRPr="00731D2F" w:rsidRDefault="00731D2F" w:rsidP="00731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    </w:t>
      </w:r>
      <w:proofErr w:type="spellStart"/>
      <w:r w:rsidRPr="00731D2F">
        <w:rPr>
          <w:rFonts w:ascii="Georgia" w:hAnsi="Georgia" w:cs="Segoe UI"/>
          <w:color w:val="000000"/>
          <w:bdr w:val="none" w:sz="0" w:space="0" w:color="auto" w:frame="1"/>
        </w:rPr>
        <w:t>ServletConfig</w:t>
      </w:r>
      <w:proofErr w:type="spellEnd"/>
      <w:r w:rsidRPr="00731D2F">
        <w:rPr>
          <w:rFonts w:ascii="Georgia" w:hAnsi="Georgia" w:cs="Segoe UI"/>
          <w:color w:val="000000"/>
          <w:bdr w:val="none" w:sz="0" w:space="0" w:color="auto" w:frame="1"/>
        </w:rPr>
        <w:t> config=</w:t>
      </w:r>
      <w:proofErr w:type="spellStart"/>
      <w:proofErr w:type="gramStart"/>
      <w:r w:rsidRPr="00731D2F">
        <w:rPr>
          <w:rFonts w:ascii="Georgia" w:hAnsi="Georgia" w:cs="Segoe UI"/>
          <w:color w:val="000000"/>
          <w:bdr w:val="none" w:sz="0" w:space="0" w:color="auto" w:frame="1"/>
        </w:rPr>
        <w:t>getServletConfig</w:t>
      </w:r>
      <w:proofErr w:type="spellEnd"/>
      <w:r w:rsidRPr="00731D2F">
        <w:rPr>
          <w:rFonts w:ascii="Georgia" w:hAnsi="Georgia" w:cs="Segoe UI"/>
          <w:color w:val="000000"/>
          <w:bdr w:val="none" w:sz="0" w:space="0" w:color="auto" w:frame="1"/>
        </w:rPr>
        <w:t>(</w:t>
      </w:r>
      <w:proofErr w:type="gramEnd"/>
      <w:r w:rsidRPr="00731D2F">
        <w:rPr>
          <w:rFonts w:ascii="Georgia" w:hAnsi="Georgia" w:cs="Segoe UI"/>
          <w:color w:val="000000"/>
          <w:bdr w:val="none" w:sz="0" w:space="0" w:color="auto" w:frame="1"/>
        </w:rPr>
        <w:t>);  </w:t>
      </w:r>
    </w:p>
    <w:p w14:paraId="0AE3213D" w14:textId="77777777" w:rsidR="00731D2F" w:rsidRPr="00731D2F" w:rsidRDefault="00731D2F" w:rsidP="00731D2F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    String driver=</w:t>
      </w:r>
      <w:proofErr w:type="spellStart"/>
      <w:proofErr w:type="gramStart"/>
      <w:r w:rsidRPr="00731D2F">
        <w:rPr>
          <w:rFonts w:ascii="Georgia" w:hAnsi="Georgia" w:cs="Segoe UI"/>
          <w:color w:val="000000"/>
          <w:bdr w:val="none" w:sz="0" w:space="0" w:color="auto" w:frame="1"/>
        </w:rPr>
        <w:t>config.getInitParameter</w:t>
      </w:r>
      <w:proofErr w:type="spellEnd"/>
      <w:proofErr w:type="gramEnd"/>
      <w:r w:rsidRPr="00731D2F">
        <w:rPr>
          <w:rFonts w:ascii="Georgia" w:hAnsi="Georgia" w:cs="Segoe UI"/>
          <w:color w:val="000000"/>
          <w:bdr w:val="none" w:sz="0" w:space="0" w:color="auto" w:frame="1"/>
        </w:rPr>
        <w:t>(</w:t>
      </w:r>
      <w:r w:rsidRPr="00731D2F">
        <w:rPr>
          <w:rStyle w:val="string"/>
          <w:rFonts w:ascii="Georgia" w:hAnsi="Georgia" w:cs="Segoe UI"/>
          <w:color w:val="0000FF"/>
          <w:bdr w:val="none" w:sz="0" w:space="0" w:color="auto" w:frame="1"/>
        </w:rPr>
        <w:t>"driver"</w:t>
      </w:r>
      <w:r w:rsidRPr="00731D2F">
        <w:rPr>
          <w:rFonts w:ascii="Georgia" w:hAnsi="Georgia" w:cs="Segoe UI"/>
          <w:color w:val="000000"/>
          <w:bdr w:val="none" w:sz="0" w:space="0" w:color="auto" w:frame="1"/>
        </w:rPr>
        <w:t>);  </w:t>
      </w:r>
    </w:p>
    <w:p w14:paraId="08EA1753" w14:textId="37C29496" w:rsidR="00731D2F" w:rsidRPr="00731D2F" w:rsidRDefault="00731D2F" w:rsidP="00731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    </w:t>
      </w:r>
      <w:proofErr w:type="spellStart"/>
      <w:r w:rsidRPr="00731D2F">
        <w:rPr>
          <w:rFonts w:ascii="Georgia" w:hAnsi="Georgia" w:cs="Segoe UI"/>
          <w:color w:val="000000"/>
          <w:bdr w:val="none" w:sz="0" w:space="0" w:color="auto" w:frame="1"/>
        </w:rPr>
        <w:t>out.</w:t>
      </w:r>
      <w:proofErr w:type="gramStart"/>
      <w:r w:rsidRPr="00731D2F">
        <w:rPr>
          <w:rFonts w:ascii="Georgia" w:hAnsi="Georgia" w:cs="Segoe UI"/>
          <w:color w:val="000000"/>
          <w:bdr w:val="none" w:sz="0" w:space="0" w:color="auto" w:frame="1"/>
        </w:rPr>
        <w:t>print</w:t>
      </w:r>
      <w:proofErr w:type="spellEnd"/>
      <w:r w:rsidRPr="00731D2F">
        <w:rPr>
          <w:rFonts w:ascii="Georgia" w:hAnsi="Georgia" w:cs="Segoe UI"/>
          <w:color w:val="000000"/>
          <w:bdr w:val="none" w:sz="0" w:space="0" w:color="auto" w:frame="1"/>
        </w:rPr>
        <w:t>(</w:t>
      </w:r>
      <w:proofErr w:type="gramEnd"/>
      <w:r w:rsidRPr="00731D2F">
        <w:rPr>
          <w:rStyle w:val="string"/>
          <w:rFonts w:ascii="Georgia" w:hAnsi="Georgia" w:cs="Segoe UI"/>
          <w:color w:val="0000FF"/>
          <w:bdr w:val="none" w:sz="0" w:space="0" w:color="auto" w:frame="1"/>
        </w:rPr>
        <w:t>"Driver is: "</w:t>
      </w:r>
      <w:r w:rsidRPr="00731D2F">
        <w:rPr>
          <w:rFonts w:ascii="Georgia" w:hAnsi="Georgia" w:cs="Segoe UI"/>
          <w:color w:val="000000"/>
          <w:bdr w:val="none" w:sz="0" w:space="0" w:color="auto" w:frame="1"/>
        </w:rPr>
        <w:t>+driver);            </w:t>
      </w:r>
    </w:p>
    <w:p w14:paraId="178D7D22" w14:textId="77777777" w:rsidR="00731D2F" w:rsidRPr="00731D2F" w:rsidRDefault="00731D2F" w:rsidP="00731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    </w:t>
      </w:r>
      <w:proofErr w:type="spellStart"/>
      <w:proofErr w:type="gramStart"/>
      <w:r w:rsidRPr="00731D2F">
        <w:rPr>
          <w:rFonts w:ascii="Georgia" w:hAnsi="Georgia" w:cs="Segoe UI"/>
          <w:color w:val="000000"/>
          <w:bdr w:val="none" w:sz="0" w:space="0" w:color="auto" w:frame="1"/>
        </w:rPr>
        <w:t>out.close</w:t>
      </w:r>
      <w:proofErr w:type="spellEnd"/>
      <w:proofErr w:type="gramEnd"/>
      <w:r w:rsidRPr="00731D2F">
        <w:rPr>
          <w:rFonts w:ascii="Georgia" w:hAnsi="Georgia" w:cs="Segoe UI"/>
          <w:color w:val="000000"/>
          <w:bdr w:val="none" w:sz="0" w:space="0" w:color="auto" w:frame="1"/>
        </w:rPr>
        <w:t>();  </w:t>
      </w:r>
    </w:p>
    <w:p w14:paraId="7F9B38B0" w14:textId="79FB81AD" w:rsidR="00731D2F" w:rsidRPr="00731D2F" w:rsidRDefault="00731D2F" w:rsidP="00731D2F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    }  }  </w:t>
      </w:r>
    </w:p>
    <w:p w14:paraId="7233109C" w14:textId="77777777" w:rsidR="00731D2F" w:rsidRDefault="00731D2F" w:rsidP="00731D2F">
      <w:pPr>
        <w:rPr>
          <w:rStyle w:val="Strong"/>
          <w:rFonts w:ascii="Georgia" w:hAnsi="Georgia" w:cs="Segoe UI"/>
          <w:color w:val="333333"/>
          <w:shd w:val="clear" w:color="auto" w:fill="FFFFFF"/>
        </w:rPr>
      </w:pPr>
      <w:r w:rsidRPr="00731D2F">
        <w:rPr>
          <w:rFonts w:ascii="Georgia" w:hAnsi="Georgia" w:cs="Segoe UI"/>
          <w:color w:val="333333"/>
        </w:rPr>
        <w:br/>
      </w:r>
    </w:p>
    <w:p w14:paraId="278795FD" w14:textId="77777777" w:rsidR="00731D2F" w:rsidRDefault="00731D2F" w:rsidP="00731D2F">
      <w:pPr>
        <w:rPr>
          <w:rStyle w:val="Strong"/>
          <w:rFonts w:ascii="Georgia" w:hAnsi="Georgia" w:cs="Segoe UI"/>
          <w:color w:val="333333"/>
          <w:shd w:val="clear" w:color="auto" w:fill="FFFFFF"/>
        </w:rPr>
      </w:pPr>
    </w:p>
    <w:p w14:paraId="00DAA3C3" w14:textId="2C111CB8" w:rsidR="00731D2F" w:rsidRPr="00731D2F" w:rsidRDefault="00731D2F" w:rsidP="00731D2F">
      <w:pPr>
        <w:rPr>
          <w:rFonts w:ascii="Georgia" w:hAnsi="Georgia" w:cs="Times New Roman"/>
        </w:rPr>
      </w:pPr>
      <w:r w:rsidRPr="00731D2F">
        <w:rPr>
          <w:rStyle w:val="Strong"/>
          <w:rFonts w:ascii="Georgia" w:hAnsi="Georgia" w:cs="Segoe UI"/>
          <w:color w:val="333333"/>
          <w:shd w:val="clear" w:color="auto" w:fill="FFFFFF"/>
        </w:rPr>
        <w:lastRenderedPageBreak/>
        <w:t>web.xml</w:t>
      </w:r>
    </w:p>
    <w:p w14:paraId="5EC93200" w14:textId="77777777" w:rsidR="00731D2F" w:rsidRPr="00731D2F" w:rsidRDefault="00731D2F" w:rsidP="00731D2F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&lt;web-app&gt;  </w:t>
      </w:r>
    </w:p>
    <w:p w14:paraId="679012C0" w14:textId="77777777" w:rsidR="00731D2F" w:rsidRPr="00731D2F" w:rsidRDefault="00731D2F" w:rsidP="00731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  </w:t>
      </w:r>
    </w:p>
    <w:p w14:paraId="1D2C3282" w14:textId="77777777" w:rsidR="00731D2F" w:rsidRPr="00731D2F" w:rsidRDefault="00731D2F" w:rsidP="00731D2F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&lt;servlet&gt;  </w:t>
      </w:r>
    </w:p>
    <w:p w14:paraId="439A6823" w14:textId="77777777" w:rsidR="00731D2F" w:rsidRPr="00731D2F" w:rsidRDefault="00731D2F" w:rsidP="00731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&lt;servlet-name&gt;</w:t>
      </w:r>
      <w:proofErr w:type="spellStart"/>
      <w:r w:rsidRPr="00731D2F">
        <w:rPr>
          <w:rFonts w:ascii="Georgia" w:hAnsi="Georgia" w:cs="Segoe UI"/>
          <w:color w:val="000000"/>
          <w:bdr w:val="none" w:sz="0" w:space="0" w:color="auto" w:frame="1"/>
        </w:rPr>
        <w:t>DemoServlet</w:t>
      </w:r>
      <w:proofErr w:type="spellEnd"/>
      <w:r w:rsidRPr="00731D2F">
        <w:rPr>
          <w:rFonts w:ascii="Georgia" w:hAnsi="Georgia" w:cs="Segoe UI"/>
          <w:color w:val="000000"/>
          <w:bdr w:val="none" w:sz="0" w:space="0" w:color="auto" w:frame="1"/>
        </w:rPr>
        <w:t>&lt;/servlet-name&gt;  </w:t>
      </w:r>
    </w:p>
    <w:p w14:paraId="1599E86D" w14:textId="77777777" w:rsidR="00731D2F" w:rsidRPr="00731D2F" w:rsidRDefault="00731D2F" w:rsidP="00731D2F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&lt;servlet-</w:t>
      </w:r>
      <w:r w:rsidRPr="00731D2F">
        <w:rPr>
          <w:rStyle w:val="keyword"/>
          <w:rFonts w:ascii="Georgia" w:hAnsi="Georgia" w:cs="Segoe UI"/>
          <w:b/>
          <w:bCs/>
          <w:color w:val="006699"/>
          <w:bdr w:val="none" w:sz="0" w:space="0" w:color="auto" w:frame="1"/>
        </w:rPr>
        <w:t>class</w:t>
      </w:r>
      <w:r w:rsidRPr="00731D2F">
        <w:rPr>
          <w:rFonts w:ascii="Georgia" w:hAnsi="Georgia" w:cs="Segoe UI"/>
          <w:color w:val="000000"/>
          <w:bdr w:val="none" w:sz="0" w:space="0" w:color="auto" w:frame="1"/>
        </w:rPr>
        <w:t>&gt;</w:t>
      </w:r>
      <w:proofErr w:type="spellStart"/>
      <w:r w:rsidRPr="00731D2F">
        <w:rPr>
          <w:rFonts w:ascii="Georgia" w:hAnsi="Georgia" w:cs="Segoe UI"/>
          <w:color w:val="000000"/>
          <w:bdr w:val="none" w:sz="0" w:space="0" w:color="auto" w:frame="1"/>
        </w:rPr>
        <w:t>DemoServlet</w:t>
      </w:r>
      <w:proofErr w:type="spellEnd"/>
      <w:r w:rsidRPr="00731D2F">
        <w:rPr>
          <w:rFonts w:ascii="Georgia" w:hAnsi="Georgia" w:cs="Segoe UI"/>
          <w:color w:val="000000"/>
          <w:bdr w:val="none" w:sz="0" w:space="0" w:color="auto" w:frame="1"/>
        </w:rPr>
        <w:t>&lt;/servlet-</w:t>
      </w:r>
      <w:r w:rsidRPr="00731D2F">
        <w:rPr>
          <w:rStyle w:val="keyword"/>
          <w:rFonts w:ascii="Georgia" w:hAnsi="Georgia" w:cs="Segoe UI"/>
          <w:b/>
          <w:bCs/>
          <w:color w:val="006699"/>
          <w:bdr w:val="none" w:sz="0" w:space="0" w:color="auto" w:frame="1"/>
        </w:rPr>
        <w:t>class</w:t>
      </w:r>
      <w:r w:rsidRPr="00731D2F">
        <w:rPr>
          <w:rFonts w:ascii="Georgia" w:hAnsi="Georgia" w:cs="Segoe UI"/>
          <w:color w:val="000000"/>
          <w:bdr w:val="none" w:sz="0" w:space="0" w:color="auto" w:frame="1"/>
        </w:rPr>
        <w:t>&gt;  </w:t>
      </w:r>
    </w:p>
    <w:p w14:paraId="4C764BAE" w14:textId="77777777" w:rsidR="00731D2F" w:rsidRPr="00731D2F" w:rsidRDefault="00731D2F" w:rsidP="00731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  </w:t>
      </w:r>
    </w:p>
    <w:p w14:paraId="714220E2" w14:textId="77777777" w:rsidR="00731D2F" w:rsidRPr="00731D2F" w:rsidRDefault="00731D2F" w:rsidP="00731D2F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&lt;</w:t>
      </w:r>
      <w:proofErr w:type="spellStart"/>
      <w:r w:rsidRPr="00731D2F">
        <w:rPr>
          <w:rFonts w:ascii="Georgia" w:hAnsi="Georgia" w:cs="Segoe UI"/>
          <w:color w:val="000000"/>
          <w:bdr w:val="none" w:sz="0" w:space="0" w:color="auto" w:frame="1"/>
        </w:rPr>
        <w:t>init</w:t>
      </w:r>
      <w:proofErr w:type="spellEnd"/>
      <w:r w:rsidRPr="00731D2F">
        <w:rPr>
          <w:rFonts w:ascii="Georgia" w:hAnsi="Georgia" w:cs="Segoe UI"/>
          <w:color w:val="000000"/>
          <w:bdr w:val="none" w:sz="0" w:space="0" w:color="auto" w:frame="1"/>
        </w:rPr>
        <w:t>-param&gt;  </w:t>
      </w:r>
    </w:p>
    <w:p w14:paraId="10F473AB" w14:textId="77777777" w:rsidR="00731D2F" w:rsidRPr="00731D2F" w:rsidRDefault="00731D2F" w:rsidP="00731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&lt;param-name&gt;driver&lt;/param-name&gt;  </w:t>
      </w:r>
    </w:p>
    <w:p w14:paraId="0D061A73" w14:textId="77777777" w:rsidR="00731D2F" w:rsidRPr="00731D2F" w:rsidRDefault="00731D2F" w:rsidP="00731D2F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&lt;param-value&gt;</w:t>
      </w:r>
      <w:proofErr w:type="spellStart"/>
      <w:proofErr w:type="gramStart"/>
      <w:r w:rsidRPr="00731D2F">
        <w:rPr>
          <w:rFonts w:ascii="Georgia" w:hAnsi="Georgia" w:cs="Segoe UI"/>
          <w:color w:val="000000"/>
          <w:bdr w:val="none" w:sz="0" w:space="0" w:color="auto" w:frame="1"/>
        </w:rPr>
        <w:t>sun.jdbc</w:t>
      </w:r>
      <w:proofErr w:type="gramEnd"/>
      <w:r w:rsidRPr="00731D2F">
        <w:rPr>
          <w:rFonts w:ascii="Georgia" w:hAnsi="Georgia" w:cs="Segoe UI"/>
          <w:color w:val="000000"/>
          <w:bdr w:val="none" w:sz="0" w:space="0" w:color="auto" w:frame="1"/>
        </w:rPr>
        <w:t>.odbc.JdbcOdbcDriver</w:t>
      </w:r>
      <w:proofErr w:type="spellEnd"/>
      <w:r w:rsidRPr="00731D2F">
        <w:rPr>
          <w:rFonts w:ascii="Georgia" w:hAnsi="Georgia" w:cs="Segoe UI"/>
          <w:color w:val="000000"/>
          <w:bdr w:val="none" w:sz="0" w:space="0" w:color="auto" w:frame="1"/>
        </w:rPr>
        <w:t>&lt;/param-value&gt;  </w:t>
      </w:r>
    </w:p>
    <w:p w14:paraId="3E317183" w14:textId="77777777" w:rsidR="00731D2F" w:rsidRPr="00731D2F" w:rsidRDefault="00731D2F" w:rsidP="00731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&lt;/</w:t>
      </w:r>
      <w:proofErr w:type="spellStart"/>
      <w:r w:rsidRPr="00731D2F">
        <w:rPr>
          <w:rFonts w:ascii="Georgia" w:hAnsi="Georgia" w:cs="Segoe UI"/>
          <w:color w:val="000000"/>
          <w:bdr w:val="none" w:sz="0" w:space="0" w:color="auto" w:frame="1"/>
        </w:rPr>
        <w:t>init</w:t>
      </w:r>
      <w:proofErr w:type="spellEnd"/>
      <w:r w:rsidRPr="00731D2F">
        <w:rPr>
          <w:rFonts w:ascii="Georgia" w:hAnsi="Georgia" w:cs="Segoe UI"/>
          <w:color w:val="000000"/>
          <w:bdr w:val="none" w:sz="0" w:space="0" w:color="auto" w:frame="1"/>
        </w:rPr>
        <w:t>-param&gt;  </w:t>
      </w:r>
    </w:p>
    <w:p w14:paraId="09DC903A" w14:textId="77777777" w:rsidR="00731D2F" w:rsidRPr="00731D2F" w:rsidRDefault="00731D2F" w:rsidP="00731D2F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  </w:t>
      </w:r>
    </w:p>
    <w:p w14:paraId="6D95A82E" w14:textId="77777777" w:rsidR="00731D2F" w:rsidRPr="00731D2F" w:rsidRDefault="00731D2F" w:rsidP="00731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&lt;/servlet&gt;  </w:t>
      </w:r>
    </w:p>
    <w:p w14:paraId="2161E5DF" w14:textId="77777777" w:rsidR="00731D2F" w:rsidRPr="00731D2F" w:rsidRDefault="00731D2F" w:rsidP="00731D2F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  </w:t>
      </w:r>
    </w:p>
    <w:p w14:paraId="43BC6AE9" w14:textId="77777777" w:rsidR="00731D2F" w:rsidRPr="00731D2F" w:rsidRDefault="00731D2F" w:rsidP="00731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&lt;servlet-mapping&gt;  </w:t>
      </w:r>
    </w:p>
    <w:p w14:paraId="2E5E50C0" w14:textId="77777777" w:rsidR="00731D2F" w:rsidRPr="00731D2F" w:rsidRDefault="00731D2F" w:rsidP="00731D2F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&lt;servlet-name&gt;</w:t>
      </w:r>
      <w:proofErr w:type="spellStart"/>
      <w:r w:rsidRPr="00731D2F">
        <w:rPr>
          <w:rFonts w:ascii="Georgia" w:hAnsi="Georgia" w:cs="Segoe UI"/>
          <w:color w:val="000000"/>
          <w:bdr w:val="none" w:sz="0" w:space="0" w:color="auto" w:frame="1"/>
        </w:rPr>
        <w:t>DemoServlet</w:t>
      </w:r>
      <w:proofErr w:type="spellEnd"/>
      <w:r w:rsidRPr="00731D2F">
        <w:rPr>
          <w:rFonts w:ascii="Georgia" w:hAnsi="Georgia" w:cs="Segoe UI"/>
          <w:color w:val="000000"/>
          <w:bdr w:val="none" w:sz="0" w:space="0" w:color="auto" w:frame="1"/>
        </w:rPr>
        <w:t>&lt;/servlet-name&gt;  </w:t>
      </w:r>
    </w:p>
    <w:p w14:paraId="734CA300" w14:textId="77777777" w:rsidR="00731D2F" w:rsidRPr="00731D2F" w:rsidRDefault="00731D2F" w:rsidP="00731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&lt;</w:t>
      </w:r>
      <w:proofErr w:type="spellStart"/>
      <w:r w:rsidRPr="00731D2F">
        <w:rPr>
          <w:rFonts w:ascii="Georgia" w:hAnsi="Georgia" w:cs="Segoe UI"/>
          <w:color w:val="000000"/>
          <w:bdr w:val="none" w:sz="0" w:space="0" w:color="auto" w:frame="1"/>
        </w:rPr>
        <w:t>url</w:t>
      </w:r>
      <w:proofErr w:type="spellEnd"/>
      <w:r w:rsidRPr="00731D2F">
        <w:rPr>
          <w:rFonts w:ascii="Georgia" w:hAnsi="Georgia" w:cs="Segoe UI"/>
          <w:color w:val="000000"/>
          <w:bdr w:val="none" w:sz="0" w:space="0" w:color="auto" w:frame="1"/>
        </w:rPr>
        <w:t>-pattern&gt;/servlet1&lt;/</w:t>
      </w:r>
      <w:proofErr w:type="spellStart"/>
      <w:r w:rsidRPr="00731D2F">
        <w:rPr>
          <w:rFonts w:ascii="Georgia" w:hAnsi="Georgia" w:cs="Segoe UI"/>
          <w:color w:val="000000"/>
          <w:bdr w:val="none" w:sz="0" w:space="0" w:color="auto" w:frame="1"/>
        </w:rPr>
        <w:t>url</w:t>
      </w:r>
      <w:proofErr w:type="spellEnd"/>
      <w:r w:rsidRPr="00731D2F">
        <w:rPr>
          <w:rFonts w:ascii="Georgia" w:hAnsi="Georgia" w:cs="Segoe UI"/>
          <w:color w:val="000000"/>
          <w:bdr w:val="none" w:sz="0" w:space="0" w:color="auto" w:frame="1"/>
        </w:rPr>
        <w:t>-pattern&gt;  </w:t>
      </w:r>
    </w:p>
    <w:p w14:paraId="5E161B41" w14:textId="77777777" w:rsidR="00731D2F" w:rsidRPr="00731D2F" w:rsidRDefault="00731D2F" w:rsidP="00731D2F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&lt;/servlet-mapping&gt;  </w:t>
      </w:r>
    </w:p>
    <w:p w14:paraId="112067F4" w14:textId="77777777" w:rsidR="00731D2F" w:rsidRPr="00731D2F" w:rsidRDefault="00731D2F" w:rsidP="00731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  </w:t>
      </w:r>
    </w:p>
    <w:p w14:paraId="2340BF3A" w14:textId="77777777" w:rsidR="00731D2F" w:rsidRPr="00731D2F" w:rsidRDefault="00731D2F" w:rsidP="00731D2F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&lt;/web-app&gt;  </w:t>
      </w:r>
    </w:p>
    <w:p w14:paraId="121172C9" w14:textId="4A7EBCBA" w:rsidR="00731D2F" w:rsidRPr="00731D2F" w:rsidRDefault="00731D2F" w:rsidP="00731D2F">
      <w:pPr>
        <w:rPr>
          <w:rFonts w:ascii="Georgia" w:hAnsi="Georgia" w:cs="Times New Roman"/>
        </w:rPr>
      </w:pPr>
    </w:p>
    <w:p w14:paraId="426D3886" w14:textId="77777777" w:rsidR="00731D2F" w:rsidRPr="00731D2F" w:rsidRDefault="00731D2F" w:rsidP="00731D2F">
      <w:pPr>
        <w:pStyle w:val="Heading3"/>
        <w:shd w:val="clear" w:color="auto" w:fill="FFFFFF"/>
        <w:jc w:val="both"/>
        <w:rPr>
          <w:rFonts w:ascii="Georgia" w:hAnsi="Georgia" w:cs="Tahoma"/>
          <w:b w:val="0"/>
          <w:bCs w:val="0"/>
          <w:color w:val="610B4B"/>
          <w:sz w:val="33"/>
          <w:szCs w:val="33"/>
        </w:rPr>
      </w:pPr>
      <w:r w:rsidRPr="00731D2F">
        <w:rPr>
          <w:rFonts w:ascii="Georgia" w:hAnsi="Georgia" w:cs="Tahoma"/>
          <w:b w:val="0"/>
          <w:bCs w:val="0"/>
          <w:color w:val="610B4B"/>
          <w:sz w:val="33"/>
          <w:szCs w:val="33"/>
        </w:rPr>
        <w:t xml:space="preserve">Example of </w:t>
      </w:r>
      <w:proofErr w:type="spellStart"/>
      <w:r w:rsidRPr="00731D2F">
        <w:rPr>
          <w:rFonts w:ascii="Georgia" w:hAnsi="Georgia" w:cs="Tahoma"/>
          <w:b w:val="0"/>
          <w:bCs w:val="0"/>
          <w:color w:val="610B4B"/>
          <w:sz w:val="33"/>
          <w:szCs w:val="33"/>
        </w:rPr>
        <w:t>ServletConfig</w:t>
      </w:r>
      <w:proofErr w:type="spellEnd"/>
      <w:r w:rsidRPr="00731D2F">
        <w:rPr>
          <w:rFonts w:ascii="Georgia" w:hAnsi="Georgia" w:cs="Tahoma"/>
          <w:b w:val="0"/>
          <w:bCs w:val="0"/>
          <w:color w:val="610B4B"/>
          <w:sz w:val="33"/>
          <w:szCs w:val="33"/>
        </w:rPr>
        <w:t xml:space="preserve"> to get all the initialization </w:t>
      </w:r>
      <w:proofErr w:type="gramStart"/>
      <w:r w:rsidRPr="00731D2F">
        <w:rPr>
          <w:rFonts w:ascii="Georgia" w:hAnsi="Georgia" w:cs="Tahoma"/>
          <w:b w:val="0"/>
          <w:bCs w:val="0"/>
          <w:color w:val="610B4B"/>
          <w:sz w:val="33"/>
          <w:szCs w:val="33"/>
        </w:rPr>
        <w:t>parameters</w:t>
      </w:r>
      <w:proofErr w:type="gramEnd"/>
    </w:p>
    <w:p w14:paraId="731E4CA9" w14:textId="77777777" w:rsidR="00731D2F" w:rsidRPr="00731D2F" w:rsidRDefault="00731D2F" w:rsidP="00731D2F">
      <w:pPr>
        <w:pStyle w:val="NormalWeb"/>
        <w:shd w:val="clear" w:color="auto" w:fill="FFFFFF"/>
        <w:jc w:val="both"/>
        <w:rPr>
          <w:rFonts w:ascii="Georgia" w:hAnsi="Georgia" w:cs="Segoe UI"/>
          <w:color w:val="333333"/>
        </w:rPr>
      </w:pPr>
      <w:r w:rsidRPr="00731D2F">
        <w:rPr>
          <w:rFonts w:ascii="Georgia" w:hAnsi="Georgia" w:cs="Segoe UI"/>
          <w:color w:val="333333"/>
        </w:rPr>
        <w:t>In this example, we are getting all the initialization parameter from the web.xml file and printing this information in the servlet.</w:t>
      </w:r>
    </w:p>
    <w:p w14:paraId="6C6FE362" w14:textId="77777777" w:rsidR="00731D2F" w:rsidRPr="00731D2F" w:rsidRDefault="00731D2F" w:rsidP="00731D2F">
      <w:pPr>
        <w:rPr>
          <w:rFonts w:ascii="Georgia" w:hAnsi="Georgia" w:cs="Times New Roman"/>
        </w:rPr>
      </w:pPr>
      <w:r w:rsidRPr="00731D2F">
        <w:rPr>
          <w:rFonts w:ascii="Georgia" w:hAnsi="Georgia" w:cs="Segoe UI"/>
          <w:color w:val="333333"/>
        </w:rPr>
        <w:br/>
      </w:r>
      <w:r w:rsidRPr="00731D2F">
        <w:rPr>
          <w:rStyle w:val="Strong"/>
          <w:rFonts w:ascii="Georgia" w:hAnsi="Georgia" w:cs="Segoe UI"/>
          <w:color w:val="333333"/>
          <w:shd w:val="clear" w:color="auto" w:fill="FFFFFF"/>
        </w:rPr>
        <w:t>DemoServlet.java</w:t>
      </w:r>
    </w:p>
    <w:p w14:paraId="1B730756" w14:textId="77777777" w:rsidR="00731D2F" w:rsidRPr="00731D2F" w:rsidRDefault="00731D2F" w:rsidP="00731D2F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Style w:val="keyword"/>
          <w:rFonts w:ascii="Georgia" w:hAnsi="Georgia" w:cs="Segoe UI"/>
          <w:b/>
          <w:bCs/>
          <w:color w:val="006699"/>
          <w:bdr w:val="none" w:sz="0" w:space="0" w:color="auto" w:frame="1"/>
        </w:rPr>
        <w:t>import</w:t>
      </w:r>
      <w:r w:rsidRPr="00731D2F">
        <w:rPr>
          <w:rFonts w:ascii="Georgia" w:hAnsi="Georgia" w:cs="Segoe UI"/>
          <w:color w:val="000000"/>
          <w:bdr w:val="none" w:sz="0" w:space="0" w:color="auto" w:frame="1"/>
        </w:rPr>
        <w:t> </w:t>
      </w:r>
      <w:proofErr w:type="spellStart"/>
      <w:proofErr w:type="gramStart"/>
      <w:r w:rsidRPr="00731D2F">
        <w:rPr>
          <w:rFonts w:ascii="Georgia" w:hAnsi="Georgia" w:cs="Segoe UI"/>
          <w:color w:val="000000"/>
          <w:bdr w:val="none" w:sz="0" w:space="0" w:color="auto" w:frame="1"/>
        </w:rPr>
        <w:t>java.io.IOException</w:t>
      </w:r>
      <w:proofErr w:type="spellEnd"/>
      <w:proofErr w:type="gramEnd"/>
      <w:r w:rsidRPr="00731D2F">
        <w:rPr>
          <w:rFonts w:ascii="Georgia" w:hAnsi="Georgia" w:cs="Segoe UI"/>
          <w:color w:val="000000"/>
          <w:bdr w:val="none" w:sz="0" w:space="0" w:color="auto" w:frame="1"/>
        </w:rPr>
        <w:t>;  </w:t>
      </w:r>
    </w:p>
    <w:p w14:paraId="26ED34E7" w14:textId="77777777" w:rsidR="00731D2F" w:rsidRPr="00731D2F" w:rsidRDefault="00731D2F" w:rsidP="00731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Style w:val="keyword"/>
          <w:rFonts w:ascii="Georgia" w:hAnsi="Georgia" w:cs="Segoe UI"/>
          <w:b/>
          <w:bCs/>
          <w:color w:val="006699"/>
          <w:bdr w:val="none" w:sz="0" w:space="0" w:color="auto" w:frame="1"/>
        </w:rPr>
        <w:t>import</w:t>
      </w:r>
      <w:r w:rsidRPr="00731D2F">
        <w:rPr>
          <w:rFonts w:ascii="Georgia" w:hAnsi="Georgia" w:cs="Segoe UI"/>
          <w:color w:val="000000"/>
          <w:bdr w:val="none" w:sz="0" w:space="0" w:color="auto" w:frame="1"/>
        </w:rPr>
        <w:t> </w:t>
      </w:r>
      <w:proofErr w:type="spellStart"/>
      <w:proofErr w:type="gramStart"/>
      <w:r w:rsidRPr="00731D2F">
        <w:rPr>
          <w:rFonts w:ascii="Georgia" w:hAnsi="Georgia" w:cs="Segoe UI"/>
          <w:color w:val="000000"/>
          <w:bdr w:val="none" w:sz="0" w:space="0" w:color="auto" w:frame="1"/>
        </w:rPr>
        <w:t>java.io.PrintWriter</w:t>
      </w:r>
      <w:proofErr w:type="spellEnd"/>
      <w:proofErr w:type="gramEnd"/>
      <w:r w:rsidRPr="00731D2F">
        <w:rPr>
          <w:rFonts w:ascii="Georgia" w:hAnsi="Georgia" w:cs="Segoe UI"/>
          <w:color w:val="000000"/>
          <w:bdr w:val="none" w:sz="0" w:space="0" w:color="auto" w:frame="1"/>
        </w:rPr>
        <w:t>;  </w:t>
      </w:r>
    </w:p>
    <w:p w14:paraId="75134068" w14:textId="77777777" w:rsidR="00731D2F" w:rsidRPr="00731D2F" w:rsidRDefault="00731D2F" w:rsidP="00731D2F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Style w:val="keyword"/>
          <w:rFonts w:ascii="Georgia" w:hAnsi="Georgia" w:cs="Segoe UI"/>
          <w:b/>
          <w:bCs/>
          <w:color w:val="006699"/>
          <w:bdr w:val="none" w:sz="0" w:space="0" w:color="auto" w:frame="1"/>
        </w:rPr>
        <w:t>import</w:t>
      </w:r>
      <w:r w:rsidRPr="00731D2F">
        <w:rPr>
          <w:rFonts w:ascii="Georgia" w:hAnsi="Georgia" w:cs="Segoe UI"/>
          <w:color w:val="000000"/>
          <w:bdr w:val="none" w:sz="0" w:space="0" w:color="auto" w:frame="1"/>
        </w:rPr>
        <w:t> </w:t>
      </w:r>
      <w:proofErr w:type="spellStart"/>
      <w:proofErr w:type="gramStart"/>
      <w:r w:rsidRPr="00731D2F">
        <w:rPr>
          <w:rFonts w:ascii="Georgia" w:hAnsi="Georgia" w:cs="Segoe UI"/>
          <w:color w:val="000000"/>
          <w:bdr w:val="none" w:sz="0" w:space="0" w:color="auto" w:frame="1"/>
        </w:rPr>
        <w:t>java.util</w:t>
      </w:r>
      <w:proofErr w:type="gramEnd"/>
      <w:r w:rsidRPr="00731D2F">
        <w:rPr>
          <w:rFonts w:ascii="Georgia" w:hAnsi="Georgia" w:cs="Segoe UI"/>
          <w:color w:val="000000"/>
          <w:bdr w:val="none" w:sz="0" w:space="0" w:color="auto" w:frame="1"/>
        </w:rPr>
        <w:t>.Enumeration</w:t>
      </w:r>
      <w:proofErr w:type="spellEnd"/>
      <w:r w:rsidRPr="00731D2F">
        <w:rPr>
          <w:rFonts w:ascii="Georgia" w:hAnsi="Georgia" w:cs="Segoe UI"/>
          <w:color w:val="000000"/>
          <w:bdr w:val="none" w:sz="0" w:space="0" w:color="auto" w:frame="1"/>
        </w:rPr>
        <w:t>;  </w:t>
      </w:r>
    </w:p>
    <w:p w14:paraId="7E9AC259" w14:textId="77777777" w:rsidR="00731D2F" w:rsidRPr="00731D2F" w:rsidRDefault="00731D2F" w:rsidP="00731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  </w:t>
      </w:r>
    </w:p>
    <w:p w14:paraId="121ED82E" w14:textId="77777777" w:rsidR="00731D2F" w:rsidRPr="00731D2F" w:rsidRDefault="00731D2F" w:rsidP="00731D2F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Style w:val="keyword"/>
          <w:rFonts w:ascii="Georgia" w:hAnsi="Georgia" w:cs="Segoe UI"/>
          <w:b/>
          <w:bCs/>
          <w:color w:val="006699"/>
          <w:bdr w:val="none" w:sz="0" w:space="0" w:color="auto" w:frame="1"/>
        </w:rPr>
        <w:t>import</w:t>
      </w:r>
      <w:r w:rsidRPr="00731D2F">
        <w:rPr>
          <w:rFonts w:ascii="Georgia" w:hAnsi="Georgia" w:cs="Segoe UI"/>
          <w:color w:val="000000"/>
          <w:bdr w:val="none" w:sz="0" w:space="0" w:color="auto" w:frame="1"/>
        </w:rPr>
        <w:t> </w:t>
      </w:r>
      <w:proofErr w:type="spellStart"/>
      <w:proofErr w:type="gramStart"/>
      <w:r w:rsidRPr="00731D2F">
        <w:rPr>
          <w:rFonts w:ascii="Georgia" w:hAnsi="Georgia" w:cs="Segoe UI"/>
          <w:color w:val="000000"/>
          <w:bdr w:val="none" w:sz="0" w:space="0" w:color="auto" w:frame="1"/>
        </w:rPr>
        <w:t>javax.servlet</w:t>
      </w:r>
      <w:proofErr w:type="gramEnd"/>
      <w:r w:rsidRPr="00731D2F">
        <w:rPr>
          <w:rFonts w:ascii="Georgia" w:hAnsi="Georgia" w:cs="Segoe UI"/>
          <w:color w:val="000000"/>
          <w:bdr w:val="none" w:sz="0" w:space="0" w:color="auto" w:frame="1"/>
        </w:rPr>
        <w:t>.ServletConfig</w:t>
      </w:r>
      <w:proofErr w:type="spellEnd"/>
      <w:r w:rsidRPr="00731D2F">
        <w:rPr>
          <w:rFonts w:ascii="Georgia" w:hAnsi="Georgia" w:cs="Segoe UI"/>
          <w:color w:val="000000"/>
          <w:bdr w:val="none" w:sz="0" w:space="0" w:color="auto" w:frame="1"/>
        </w:rPr>
        <w:t>;  </w:t>
      </w:r>
    </w:p>
    <w:p w14:paraId="44581C53" w14:textId="77777777" w:rsidR="00731D2F" w:rsidRPr="00731D2F" w:rsidRDefault="00731D2F" w:rsidP="00731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Style w:val="keyword"/>
          <w:rFonts w:ascii="Georgia" w:hAnsi="Georgia" w:cs="Segoe UI"/>
          <w:b/>
          <w:bCs/>
          <w:color w:val="006699"/>
          <w:bdr w:val="none" w:sz="0" w:space="0" w:color="auto" w:frame="1"/>
        </w:rPr>
        <w:t>import</w:t>
      </w:r>
      <w:r w:rsidRPr="00731D2F">
        <w:rPr>
          <w:rFonts w:ascii="Georgia" w:hAnsi="Georgia" w:cs="Segoe UI"/>
          <w:color w:val="000000"/>
          <w:bdr w:val="none" w:sz="0" w:space="0" w:color="auto" w:frame="1"/>
        </w:rPr>
        <w:t> </w:t>
      </w:r>
      <w:proofErr w:type="spellStart"/>
      <w:proofErr w:type="gramStart"/>
      <w:r w:rsidRPr="00731D2F">
        <w:rPr>
          <w:rFonts w:ascii="Georgia" w:hAnsi="Georgia" w:cs="Segoe UI"/>
          <w:color w:val="000000"/>
          <w:bdr w:val="none" w:sz="0" w:space="0" w:color="auto" w:frame="1"/>
        </w:rPr>
        <w:t>javax.servlet</w:t>
      </w:r>
      <w:proofErr w:type="gramEnd"/>
      <w:r w:rsidRPr="00731D2F">
        <w:rPr>
          <w:rFonts w:ascii="Georgia" w:hAnsi="Georgia" w:cs="Segoe UI"/>
          <w:color w:val="000000"/>
          <w:bdr w:val="none" w:sz="0" w:space="0" w:color="auto" w:frame="1"/>
        </w:rPr>
        <w:t>.ServletException</w:t>
      </w:r>
      <w:proofErr w:type="spellEnd"/>
      <w:r w:rsidRPr="00731D2F">
        <w:rPr>
          <w:rFonts w:ascii="Georgia" w:hAnsi="Georgia" w:cs="Segoe UI"/>
          <w:color w:val="000000"/>
          <w:bdr w:val="none" w:sz="0" w:space="0" w:color="auto" w:frame="1"/>
        </w:rPr>
        <w:t>;  </w:t>
      </w:r>
    </w:p>
    <w:p w14:paraId="03437E2A" w14:textId="77777777" w:rsidR="00731D2F" w:rsidRPr="00731D2F" w:rsidRDefault="00731D2F" w:rsidP="00731D2F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Style w:val="keyword"/>
          <w:rFonts w:ascii="Georgia" w:hAnsi="Georgia" w:cs="Segoe UI"/>
          <w:b/>
          <w:bCs/>
          <w:color w:val="006699"/>
          <w:bdr w:val="none" w:sz="0" w:space="0" w:color="auto" w:frame="1"/>
        </w:rPr>
        <w:t>import</w:t>
      </w:r>
      <w:r w:rsidRPr="00731D2F">
        <w:rPr>
          <w:rFonts w:ascii="Georgia" w:hAnsi="Georgia" w:cs="Segoe UI"/>
          <w:color w:val="000000"/>
          <w:bdr w:val="none" w:sz="0" w:space="0" w:color="auto" w:frame="1"/>
        </w:rPr>
        <w:t> </w:t>
      </w:r>
      <w:proofErr w:type="spellStart"/>
      <w:proofErr w:type="gramStart"/>
      <w:r w:rsidRPr="00731D2F">
        <w:rPr>
          <w:rFonts w:ascii="Georgia" w:hAnsi="Georgia" w:cs="Segoe UI"/>
          <w:color w:val="000000"/>
          <w:bdr w:val="none" w:sz="0" w:space="0" w:color="auto" w:frame="1"/>
        </w:rPr>
        <w:t>javax.servlet</w:t>
      </w:r>
      <w:proofErr w:type="gramEnd"/>
      <w:r w:rsidRPr="00731D2F">
        <w:rPr>
          <w:rFonts w:ascii="Georgia" w:hAnsi="Georgia" w:cs="Segoe UI"/>
          <w:color w:val="000000"/>
          <w:bdr w:val="none" w:sz="0" w:space="0" w:color="auto" w:frame="1"/>
        </w:rPr>
        <w:t>.http.HttpServlet</w:t>
      </w:r>
      <w:proofErr w:type="spellEnd"/>
      <w:r w:rsidRPr="00731D2F">
        <w:rPr>
          <w:rFonts w:ascii="Georgia" w:hAnsi="Georgia" w:cs="Segoe UI"/>
          <w:color w:val="000000"/>
          <w:bdr w:val="none" w:sz="0" w:space="0" w:color="auto" w:frame="1"/>
        </w:rPr>
        <w:t>;  </w:t>
      </w:r>
    </w:p>
    <w:p w14:paraId="4F4BB4D9" w14:textId="77777777" w:rsidR="00731D2F" w:rsidRPr="00731D2F" w:rsidRDefault="00731D2F" w:rsidP="00731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Style w:val="keyword"/>
          <w:rFonts w:ascii="Georgia" w:hAnsi="Georgia" w:cs="Segoe UI"/>
          <w:b/>
          <w:bCs/>
          <w:color w:val="006699"/>
          <w:bdr w:val="none" w:sz="0" w:space="0" w:color="auto" w:frame="1"/>
        </w:rPr>
        <w:t>import</w:t>
      </w:r>
      <w:r w:rsidRPr="00731D2F">
        <w:rPr>
          <w:rFonts w:ascii="Georgia" w:hAnsi="Georgia" w:cs="Segoe UI"/>
          <w:color w:val="000000"/>
          <w:bdr w:val="none" w:sz="0" w:space="0" w:color="auto" w:frame="1"/>
        </w:rPr>
        <w:t> </w:t>
      </w:r>
      <w:proofErr w:type="spellStart"/>
      <w:proofErr w:type="gramStart"/>
      <w:r w:rsidRPr="00731D2F">
        <w:rPr>
          <w:rFonts w:ascii="Georgia" w:hAnsi="Georgia" w:cs="Segoe UI"/>
          <w:color w:val="000000"/>
          <w:bdr w:val="none" w:sz="0" w:space="0" w:color="auto" w:frame="1"/>
        </w:rPr>
        <w:t>javax.servlet</w:t>
      </w:r>
      <w:proofErr w:type="gramEnd"/>
      <w:r w:rsidRPr="00731D2F">
        <w:rPr>
          <w:rFonts w:ascii="Georgia" w:hAnsi="Georgia" w:cs="Segoe UI"/>
          <w:color w:val="000000"/>
          <w:bdr w:val="none" w:sz="0" w:space="0" w:color="auto" w:frame="1"/>
        </w:rPr>
        <w:t>.http.HttpServletRequest</w:t>
      </w:r>
      <w:proofErr w:type="spellEnd"/>
      <w:r w:rsidRPr="00731D2F">
        <w:rPr>
          <w:rFonts w:ascii="Georgia" w:hAnsi="Georgia" w:cs="Segoe UI"/>
          <w:color w:val="000000"/>
          <w:bdr w:val="none" w:sz="0" w:space="0" w:color="auto" w:frame="1"/>
        </w:rPr>
        <w:t>;  </w:t>
      </w:r>
    </w:p>
    <w:p w14:paraId="2665CD64" w14:textId="77777777" w:rsidR="00731D2F" w:rsidRPr="00731D2F" w:rsidRDefault="00731D2F" w:rsidP="00731D2F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Style w:val="keyword"/>
          <w:rFonts w:ascii="Georgia" w:hAnsi="Georgia" w:cs="Segoe UI"/>
          <w:b/>
          <w:bCs/>
          <w:color w:val="006699"/>
          <w:bdr w:val="none" w:sz="0" w:space="0" w:color="auto" w:frame="1"/>
        </w:rPr>
        <w:lastRenderedPageBreak/>
        <w:t>import</w:t>
      </w:r>
      <w:r w:rsidRPr="00731D2F">
        <w:rPr>
          <w:rFonts w:ascii="Georgia" w:hAnsi="Georgia" w:cs="Segoe UI"/>
          <w:color w:val="000000"/>
          <w:bdr w:val="none" w:sz="0" w:space="0" w:color="auto" w:frame="1"/>
        </w:rPr>
        <w:t> </w:t>
      </w:r>
      <w:proofErr w:type="spellStart"/>
      <w:proofErr w:type="gramStart"/>
      <w:r w:rsidRPr="00731D2F">
        <w:rPr>
          <w:rFonts w:ascii="Georgia" w:hAnsi="Georgia" w:cs="Segoe UI"/>
          <w:color w:val="000000"/>
          <w:bdr w:val="none" w:sz="0" w:space="0" w:color="auto" w:frame="1"/>
        </w:rPr>
        <w:t>javax.servlet</w:t>
      </w:r>
      <w:proofErr w:type="gramEnd"/>
      <w:r w:rsidRPr="00731D2F">
        <w:rPr>
          <w:rFonts w:ascii="Georgia" w:hAnsi="Georgia" w:cs="Segoe UI"/>
          <w:color w:val="000000"/>
          <w:bdr w:val="none" w:sz="0" w:space="0" w:color="auto" w:frame="1"/>
        </w:rPr>
        <w:t>.http.HttpServletResponse</w:t>
      </w:r>
      <w:proofErr w:type="spellEnd"/>
      <w:r w:rsidRPr="00731D2F">
        <w:rPr>
          <w:rFonts w:ascii="Georgia" w:hAnsi="Georgia" w:cs="Segoe UI"/>
          <w:color w:val="000000"/>
          <w:bdr w:val="none" w:sz="0" w:space="0" w:color="auto" w:frame="1"/>
        </w:rPr>
        <w:t>;  </w:t>
      </w:r>
    </w:p>
    <w:p w14:paraId="2A8536AB" w14:textId="77777777" w:rsidR="00731D2F" w:rsidRPr="00731D2F" w:rsidRDefault="00731D2F" w:rsidP="00731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  </w:t>
      </w:r>
    </w:p>
    <w:p w14:paraId="538F0095" w14:textId="77777777" w:rsidR="00731D2F" w:rsidRPr="00731D2F" w:rsidRDefault="00731D2F" w:rsidP="00731D2F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  </w:t>
      </w:r>
    </w:p>
    <w:p w14:paraId="30163264" w14:textId="77777777" w:rsidR="00731D2F" w:rsidRPr="00731D2F" w:rsidRDefault="00731D2F" w:rsidP="00731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Style w:val="keyword"/>
          <w:rFonts w:ascii="Georgia" w:hAnsi="Georgia" w:cs="Segoe UI"/>
          <w:b/>
          <w:bCs/>
          <w:color w:val="006699"/>
          <w:bdr w:val="none" w:sz="0" w:space="0" w:color="auto" w:frame="1"/>
        </w:rPr>
        <w:t>public</w:t>
      </w:r>
      <w:r w:rsidRPr="00731D2F">
        <w:rPr>
          <w:rFonts w:ascii="Georgia" w:hAnsi="Georgia" w:cs="Segoe UI"/>
          <w:color w:val="000000"/>
          <w:bdr w:val="none" w:sz="0" w:space="0" w:color="auto" w:frame="1"/>
        </w:rPr>
        <w:t> </w:t>
      </w:r>
      <w:r w:rsidRPr="00731D2F">
        <w:rPr>
          <w:rStyle w:val="keyword"/>
          <w:rFonts w:ascii="Georgia" w:hAnsi="Georgia" w:cs="Segoe UI"/>
          <w:b/>
          <w:bCs/>
          <w:color w:val="006699"/>
          <w:bdr w:val="none" w:sz="0" w:space="0" w:color="auto" w:frame="1"/>
        </w:rPr>
        <w:t>class</w:t>
      </w:r>
      <w:r w:rsidRPr="00731D2F">
        <w:rPr>
          <w:rFonts w:ascii="Georgia" w:hAnsi="Georgia" w:cs="Segoe UI"/>
          <w:color w:val="000000"/>
          <w:bdr w:val="none" w:sz="0" w:space="0" w:color="auto" w:frame="1"/>
        </w:rPr>
        <w:t> </w:t>
      </w:r>
      <w:proofErr w:type="spellStart"/>
      <w:r w:rsidRPr="00731D2F">
        <w:rPr>
          <w:rFonts w:ascii="Georgia" w:hAnsi="Georgia" w:cs="Segoe UI"/>
          <w:color w:val="000000"/>
          <w:bdr w:val="none" w:sz="0" w:space="0" w:color="auto" w:frame="1"/>
        </w:rPr>
        <w:t>DemoServlet</w:t>
      </w:r>
      <w:proofErr w:type="spellEnd"/>
      <w:r w:rsidRPr="00731D2F">
        <w:rPr>
          <w:rFonts w:ascii="Georgia" w:hAnsi="Georgia" w:cs="Segoe UI"/>
          <w:color w:val="000000"/>
          <w:bdr w:val="none" w:sz="0" w:space="0" w:color="auto" w:frame="1"/>
        </w:rPr>
        <w:t> </w:t>
      </w:r>
      <w:r w:rsidRPr="00731D2F">
        <w:rPr>
          <w:rStyle w:val="keyword"/>
          <w:rFonts w:ascii="Georgia" w:hAnsi="Georgia" w:cs="Segoe UI"/>
          <w:b/>
          <w:bCs/>
          <w:color w:val="006699"/>
          <w:bdr w:val="none" w:sz="0" w:space="0" w:color="auto" w:frame="1"/>
        </w:rPr>
        <w:t>extends</w:t>
      </w:r>
      <w:r w:rsidRPr="00731D2F">
        <w:rPr>
          <w:rFonts w:ascii="Georgia" w:hAnsi="Georgia" w:cs="Segoe UI"/>
          <w:color w:val="000000"/>
          <w:bdr w:val="none" w:sz="0" w:space="0" w:color="auto" w:frame="1"/>
        </w:rPr>
        <w:t> </w:t>
      </w:r>
      <w:proofErr w:type="spellStart"/>
      <w:r w:rsidRPr="00731D2F">
        <w:rPr>
          <w:rFonts w:ascii="Georgia" w:hAnsi="Georgia" w:cs="Segoe UI"/>
          <w:color w:val="000000"/>
          <w:bdr w:val="none" w:sz="0" w:space="0" w:color="auto" w:frame="1"/>
        </w:rPr>
        <w:t>HttpServlet</w:t>
      </w:r>
      <w:proofErr w:type="spellEnd"/>
      <w:r w:rsidRPr="00731D2F">
        <w:rPr>
          <w:rFonts w:ascii="Georgia" w:hAnsi="Georgia" w:cs="Segoe UI"/>
          <w:color w:val="000000"/>
          <w:bdr w:val="none" w:sz="0" w:space="0" w:color="auto" w:frame="1"/>
        </w:rPr>
        <w:t> {  </w:t>
      </w:r>
    </w:p>
    <w:p w14:paraId="5E97ED22" w14:textId="77777777" w:rsidR="00731D2F" w:rsidRPr="00731D2F" w:rsidRDefault="00731D2F" w:rsidP="00731D2F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Style w:val="keyword"/>
          <w:rFonts w:ascii="Georgia" w:hAnsi="Georgia" w:cs="Segoe UI"/>
          <w:b/>
          <w:bCs/>
          <w:color w:val="006699"/>
          <w:bdr w:val="none" w:sz="0" w:space="0" w:color="auto" w:frame="1"/>
        </w:rPr>
        <w:t>public</w:t>
      </w:r>
      <w:r w:rsidRPr="00731D2F">
        <w:rPr>
          <w:rFonts w:ascii="Georgia" w:hAnsi="Georgia" w:cs="Segoe UI"/>
          <w:color w:val="000000"/>
          <w:bdr w:val="none" w:sz="0" w:space="0" w:color="auto" w:frame="1"/>
        </w:rPr>
        <w:t> </w:t>
      </w:r>
      <w:r w:rsidRPr="00731D2F">
        <w:rPr>
          <w:rStyle w:val="keyword"/>
          <w:rFonts w:ascii="Georgia" w:hAnsi="Georgia" w:cs="Segoe UI"/>
          <w:b/>
          <w:bCs/>
          <w:color w:val="006699"/>
          <w:bdr w:val="none" w:sz="0" w:space="0" w:color="auto" w:frame="1"/>
        </w:rPr>
        <w:t>void</w:t>
      </w:r>
      <w:r w:rsidRPr="00731D2F">
        <w:rPr>
          <w:rFonts w:ascii="Georgia" w:hAnsi="Georgia" w:cs="Segoe UI"/>
          <w:color w:val="000000"/>
          <w:bdr w:val="none" w:sz="0" w:space="0" w:color="auto" w:frame="1"/>
        </w:rPr>
        <w:t> </w:t>
      </w:r>
      <w:proofErr w:type="gramStart"/>
      <w:r w:rsidRPr="00731D2F">
        <w:rPr>
          <w:rFonts w:ascii="Georgia" w:hAnsi="Georgia" w:cs="Segoe UI"/>
          <w:color w:val="000000"/>
          <w:bdr w:val="none" w:sz="0" w:space="0" w:color="auto" w:frame="1"/>
        </w:rPr>
        <w:t>doGet(</w:t>
      </w:r>
      <w:proofErr w:type="gramEnd"/>
      <w:r w:rsidRPr="00731D2F">
        <w:rPr>
          <w:rFonts w:ascii="Georgia" w:hAnsi="Georgia" w:cs="Segoe UI"/>
          <w:color w:val="000000"/>
          <w:bdr w:val="none" w:sz="0" w:space="0" w:color="auto" w:frame="1"/>
        </w:rPr>
        <w:t>HttpServletRequest request, HttpServletResponse response)  </w:t>
      </w:r>
    </w:p>
    <w:p w14:paraId="05712425" w14:textId="77777777" w:rsidR="00731D2F" w:rsidRPr="00731D2F" w:rsidRDefault="00731D2F" w:rsidP="00731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        </w:t>
      </w:r>
      <w:r w:rsidRPr="00731D2F">
        <w:rPr>
          <w:rStyle w:val="keyword"/>
          <w:rFonts w:ascii="Georgia" w:hAnsi="Georgia" w:cs="Segoe UI"/>
          <w:b/>
          <w:bCs/>
          <w:color w:val="006699"/>
          <w:bdr w:val="none" w:sz="0" w:space="0" w:color="auto" w:frame="1"/>
        </w:rPr>
        <w:t>throws</w:t>
      </w:r>
      <w:r w:rsidRPr="00731D2F">
        <w:rPr>
          <w:rFonts w:ascii="Georgia" w:hAnsi="Georgia" w:cs="Segoe UI"/>
          <w:color w:val="000000"/>
          <w:bdr w:val="none" w:sz="0" w:space="0" w:color="auto" w:frame="1"/>
        </w:rPr>
        <w:t> </w:t>
      </w:r>
      <w:proofErr w:type="spellStart"/>
      <w:r w:rsidRPr="00731D2F">
        <w:rPr>
          <w:rFonts w:ascii="Georgia" w:hAnsi="Georgia" w:cs="Segoe UI"/>
          <w:color w:val="000000"/>
          <w:bdr w:val="none" w:sz="0" w:space="0" w:color="auto" w:frame="1"/>
        </w:rPr>
        <w:t>ServletException</w:t>
      </w:r>
      <w:proofErr w:type="spellEnd"/>
      <w:r w:rsidRPr="00731D2F">
        <w:rPr>
          <w:rFonts w:ascii="Georgia" w:hAnsi="Georgia" w:cs="Segoe UI"/>
          <w:color w:val="000000"/>
          <w:bdr w:val="none" w:sz="0" w:space="0" w:color="auto" w:frame="1"/>
        </w:rPr>
        <w:t>, </w:t>
      </w:r>
      <w:proofErr w:type="spellStart"/>
      <w:r w:rsidRPr="00731D2F">
        <w:rPr>
          <w:rFonts w:ascii="Georgia" w:hAnsi="Georgia" w:cs="Segoe UI"/>
          <w:color w:val="000000"/>
          <w:bdr w:val="none" w:sz="0" w:space="0" w:color="auto" w:frame="1"/>
        </w:rPr>
        <w:t>IOException</w:t>
      </w:r>
      <w:proofErr w:type="spellEnd"/>
      <w:r w:rsidRPr="00731D2F">
        <w:rPr>
          <w:rFonts w:ascii="Georgia" w:hAnsi="Georgia" w:cs="Segoe UI"/>
          <w:color w:val="000000"/>
          <w:bdr w:val="none" w:sz="0" w:space="0" w:color="auto" w:frame="1"/>
        </w:rPr>
        <w:t> {  </w:t>
      </w:r>
    </w:p>
    <w:p w14:paraId="60845D68" w14:textId="77777777" w:rsidR="00731D2F" w:rsidRPr="00731D2F" w:rsidRDefault="00731D2F" w:rsidP="00731D2F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  </w:t>
      </w:r>
    </w:p>
    <w:p w14:paraId="510040F0" w14:textId="77777777" w:rsidR="00731D2F" w:rsidRPr="00731D2F" w:rsidRDefault="00731D2F" w:rsidP="00731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    </w:t>
      </w:r>
      <w:proofErr w:type="spellStart"/>
      <w:proofErr w:type="gramStart"/>
      <w:r w:rsidRPr="00731D2F">
        <w:rPr>
          <w:rFonts w:ascii="Georgia" w:hAnsi="Georgia" w:cs="Segoe UI"/>
          <w:color w:val="000000"/>
          <w:bdr w:val="none" w:sz="0" w:space="0" w:color="auto" w:frame="1"/>
        </w:rPr>
        <w:t>response.setContentType</w:t>
      </w:r>
      <w:proofErr w:type="spellEnd"/>
      <w:proofErr w:type="gramEnd"/>
      <w:r w:rsidRPr="00731D2F">
        <w:rPr>
          <w:rFonts w:ascii="Georgia" w:hAnsi="Georgia" w:cs="Segoe UI"/>
          <w:color w:val="000000"/>
          <w:bdr w:val="none" w:sz="0" w:space="0" w:color="auto" w:frame="1"/>
        </w:rPr>
        <w:t>(</w:t>
      </w:r>
      <w:r w:rsidRPr="00731D2F">
        <w:rPr>
          <w:rStyle w:val="string"/>
          <w:rFonts w:ascii="Georgia" w:hAnsi="Georgia" w:cs="Segoe UI"/>
          <w:color w:val="0000FF"/>
          <w:bdr w:val="none" w:sz="0" w:space="0" w:color="auto" w:frame="1"/>
        </w:rPr>
        <w:t>"text/html"</w:t>
      </w:r>
      <w:r w:rsidRPr="00731D2F">
        <w:rPr>
          <w:rFonts w:ascii="Georgia" w:hAnsi="Georgia" w:cs="Segoe UI"/>
          <w:color w:val="000000"/>
          <w:bdr w:val="none" w:sz="0" w:space="0" w:color="auto" w:frame="1"/>
        </w:rPr>
        <w:t>);  </w:t>
      </w:r>
    </w:p>
    <w:p w14:paraId="11C80F15" w14:textId="77777777" w:rsidR="00731D2F" w:rsidRPr="00731D2F" w:rsidRDefault="00731D2F" w:rsidP="00731D2F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    </w:t>
      </w:r>
      <w:proofErr w:type="spellStart"/>
      <w:r w:rsidRPr="00731D2F">
        <w:rPr>
          <w:rFonts w:ascii="Georgia" w:hAnsi="Georgia" w:cs="Segoe UI"/>
          <w:color w:val="000000"/>
          <w:bdr w:val="none" w:sz="0" w:space="0" w:color="auto" w:frame="1"/>
        </w:rPr>
        <w:t>PrintWriter</w:t>
      </w:r>
      <w:proofErr w:type="spellEnd"/>
      <w:r w:rsidRPr="00731D2F">
        <w:rPr>
          <w:rFonts w:ascii="Georgia" w:hAnsi="Georgia" w:cs="Segoe UI"/>
          <w:color w:val="000000"/>
          <w:bdr w:val="none" w:sz="0" w:space="0" w:color="auto" w:frame="1"/>
        </w:rPr>
        <w:t> out = </w:t>
      </w:r>
      <w:proofErr w:type="spellStart"/>
      <w:proofErr w:type="gramStart"/>
      <w:r w:rsidRPr="00731D2F">
        <w:rPr>
          <w:rFonts w:ascii="Georgia" w:hAnsi="Georgia" w:cs="Segoe UI"/>
          <w:color w:val="000000"/>
          <w:bdr w:val="none" w:sz="0" w:space="0" w:color="auto" w:frame="1"/>
        </w:rPr>
        <w:t>response.getWriter</w:t>
      </w:r>
      <w:proofErr w:type="spellEnd"/>
      <w:proofErr w:type="gramEnd"/>
      <w:r w:rsidRPr="00731D2F">
        <w:rPr>
          <w:rFonts w:ascii="Georgia" w:hAnsi="Georgia" w:cs="Segoe UI"/>
          <w:color w:val="000000"/>
          <w:bdr w:val="none" w:sz="0" w:space="0" w:color="auto" w:frame="1"/>
        </w:rPr>
        <w:t>();  </w:t>
      </w:r>
    </w:p>
    <w:p w14:paraId="42F74E94" w14:textId="77777777" w:rsidR="00731D2F" w:rsidRPr="00731D2F" w:rsidRDefault="00731D2F" w:rsidP="00731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      </w:t>
      </w:r>
    </w:p>
    <w:p w14:paraId="248E5537" w14:textId="77777777" w:rsidR="00731D2F" w:rsidRPr="00731D2F" w:rsidRDefault="00731D2F" w:rsidP="00731D2F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    </w:t>
      </w:r>
      <w:proofErr w:type="spellStart"/>
      <w:r w:rsidRPr="00731D2F">
        <w:rPr>
          <w:rFonts w:ascii="Georgia" w:hAnsi="Georgia" w:cs="Segoe UI"/>
          <w:color w:val="000000"/>
          <w:bdr w:val="none" w:sz="0" w:space="0" w:color="auto" w:frame="1"/>
        </w:rPr>
        <w:t>ServletConfig</w:t>
      </w:r>
      <w:proofErr w:type="spellEnd"/>
      <w:r w:rsidRPr="00731D2F">
        <w:rPr>
          <w:rFonts w:ascii="Georgia" w:hAnsi="Georgia" w:cs="Segoe UI"/>
          <w:color w:val="000000"/>
          <w:bdr w:val="none" w:sz="0" w:space="0" w:color="auto" w:frame="1"/>
        </w:rPr>
        <w:t> config=</w:t>
      </w:r>
      <w:proofErr w:type="spellStart"/>
      <w:proofErr w:type="gramStart"/>
      <w:r w:rsidRPr="00731D2F">
        <w:rPr>
          <w:rFonts w:ascii="Georgia" w:hAnsi="Georgia" w:cs="Segoe UI"/>
          <w:color w:val="000000"/>
          <w:bdr w:val="none" w:sz="0" w:space="0" w:color="auto" w:frame="1"/>
        </w:rPr>
        <w:t>getServletConfig</w:t>
      </w:r>
      <w:proofErr w:type="spellEnd"/>
      <w:r w:rsidRPr="00731D2F">
        <w:rPr>
          <w:rFonts w:ascii="Georgia" w:hAnsi="Georgia" w:cs="Segoe UI"/>
          <w:color w:val="000000"/>
          <w:bdr w:val="none" w:sz="0" w:space="0" w:color="auto" w:frame="1"/>
        </w:rPr>
        <w:t>(</w:t>
      </w:r>
      <w:proofErr w:type="gramEnd"/>
      <w:r w:rsidRPr="00731D2F">
        <w:rPr>
          <w:rFonts w:ascii="Georgia" w:hAnsi="Georgia" w:cs="Segoe UI"/>
          <w:color w:val="000000"/>
          <w:bdr w:val="none" w:sz="0" w:space="0" w:color="auto" w:frame="1"/>
        </w:rPr>
        <w:t>);  </w:t>
      </w:r>
    </w:p>
    <w:p w14:paraId="0367E378" w14:textId="77777777" w:rsidR="00731D2F" w:rsidRPr="00731D2F" w:rsidRDefault="00731D2F" w:rsidP="00731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    Enumeration&lt;String&gt; e=</w:t>
      </w:r>
      <w:proofErr w:type="spellStart"/>
      <w:proofErr w:type="gramStart"/>
      <w:r w:rsidRPr="00731D2F">
        <w:rPr>
          <w:rFonts w:ascii="Georgia" w:hAnsi="Georgia" w:cs="Segoe UI"/>
          <w:color w:val="000000"/>
          <w:bdr w:val="none" w:sz="0" w:space="0" w:color="auto" w:frame="1"/>
        </w:rPr>
        <w:t>config.getInitParameterNames</w:t>
      </w:r>
      <w:proofErr w:type="spellEnd"/>
      <w:proofErr w:type="gramEnd"/>
      <w:r w:rsidRPr="00731D2F">
        <w:rPr>
          <w:rFonts w:ascii="Georgia" w:hAnsi="Georgia" w:cs="Segoe UI"/>
          <w:color w:val="000000"/>
          <w:bdr w:val="none" w:sz="0" w:space="0" w:color="auto" w:frame="1"/>
        </w:rPr>
        <w:t>();  </w:t>
      </w:r>
    </w:p>
    <w:p w14:paraId="438E26D2" w14:textId="77777777" w:rsidR="00731D2F" w:rsidRPr="00731D2F" w:rsidRDefault="00731D2F" w:rsidP="00731D2F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          </w:t>
      </w:r>
    </w:p>
    <w:p w14:paraId="3F7410EB" w14:textId="77777777" w:rsidR="00731D2F" w:rsidRPr="00731D2F" w:rsidRDefault="00731D2F" w:rsidP="00731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    String str=</w:t>
      </w:r>
      <w:r w:rsidRPr="00731D2F">
        <w:rPr>
          <w:rStyle w:val="string"/>
          <w:rFonts w:ascii="Georgia" w:hAnsi="Georgia" w:cs="Segoe UI"/>
          <w:color w:val="0000FF"/>
          <w:bdr w:val="none" w:sz="0" w:space="0" w:color="auto" w:frame="1"/>
        </w:rPr>
        <w:t>"</w:t>
      </w:r>
      <w:proofErr w:type="gramStart"/>
      <w:r w:rsidRPr="00731D2F">
        <w:rPr>
          <w:rStyle w:val="string"/>
          <w:rFonts w:ascii="Georgia" w:hAnsi="Georgia" w:cs="Segoe UI"/>
          <w:color w:val="0000FF"/>
          <w:bdr w:val="none" w:sz="0" w:space="0" w:color="auto" w:frame="1"/>
        </w:rPr>
        <w:t>"</w:t>
      </w:r>
      <w:r w:rsidRPr="00731D2F">
        <w:rPr>
          <w:rFonts w:ascii="Georgia" w:hAnsi="Georgia" w:cs="Segoe UI"/>
          <w:color w:val="000000"/>
          <w:bdr w:val="none" w:sz="0" w:space="0" w:color="auto" w:frame="1"/>
        </w:rPr>
        <w:t>;</w:t>
      </w:r>
      <w:proofErr w:type="gramEnd"/>
      <w:r w:rsidRPr="00731D2F">
        <w:rPr>
          <w:rFonts w:ascii="Georgia" w:hAnsi="Georgia" w:cs="Segoe UI"/>
          <w:color w:val="000000"/>
          <w:bdr w:val="none" w:sz="0" w:space="0" w:color="auto" w:frame="1"/>
        </w:rPr>
        <w:t>  </w:t>
      </w:r>
    </w:p>
    <w:p w14:paraId="62B9DDE9" w14:textId="77777777" w:rsidR="00731D2F" w:rsidRPr="00731D2F" w:rsidRDefault="00731D2F" w:rsidP="00731D2F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    </w:t>
      </w:r>
      <w:r w:rsidRPr="00731D2F">
        <w:rPr>
          <w:rStyle w:val="keyword"/>
          <w:rFonts w:ascii="Georgia" w:hAnsi="Georgia" w:cs="Segoe UI"/>
          <w:b/>
          <w:bCs/>
          <w:color w:val="006699"/>
          <w:bdr w:val="none" w:sz="0" w:space="0" w:color="auto" w:frame="1"/>
        </w:rPr>
        <w:t>while</w:t>
      </w:r>
      <w:r w:rsidRPr="00731D2F">
        <w:rPr>
          <w:rFonts w:ascii="Georgia" w:hAnsi="Georgia" w:cs="Segoe UI"/>
          <w:color w:val="000000"/>
          <w:bdr w:val="none" w:sz="0" w:space="0" w:color="auto" w:frame="1"/>
        </w:rPr>
        <w:t>(</w:t>
      </w:r>
      <w:proofErr w:type="spellStart"/>
      <w:proofErr w:type="gramStart"/>
      <w:r w:rsidRPr="00731D2F">
        <w:rPr>
          <w:rFonts w:ascii="Georgia" w:hAnsi="Georgia" w:cs="Segoe UI"/>
          <w:color w:val="000000"/>
          <w:bdr w:val="none" w:sz="0" w:space="0" w:color="auto" w:frame="1"/>
        </w:rPr>
        <w:t>e.hasMoreElements</w:t>
      </w:r>
      <w:proofErr w:type="spellEnd"/>
      <w:proofErr w:type="gramEnd"/>
      <w:r w:rsidRPr="00731D2F">
        <w:rPr>
          <w:rFonts w:ascii="Georgia" w:hAnsi="Georgia" w:cs="Segoe UI"/>
          <w:color w:val="000000"/>
          <w:bdr w:val="none" w:sz="0" w:space="0" w:color="auto" w:frame="1"/>
        </w:rPr>
        <w:t>()){  </w:t>
      </w:r>
    </w:p>
    <w:p w14:paraId="0F832BFC" w14:textId="77777777" w:rsidR="00731D2F" w:rsidRPr="00731D2F" w:rsidRDefault="00731D2F" w:rsidP="00731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    str=</w:t>
      </w:r>
      <w:proofErr w:type="spellStart"/>
      <w:proofErr w:type="gramStart"/>
      <w:r w:rsidRPr="00731D2F">
        <w:rPr>
          <w:rFonts w:ascii="Georgia" w:hAnsi="Georgia" w:cs="Segoe UI"/>
          <w:color w:val="000000"/>
          <w:bdr w:val="none" w:sz="0" w:space="0" w:color="auto" w:frame="1"/>
        </w:rPr>
        <w:t>e.nextElement</w:t>
      </w:r>
      <w:proofErr w:type="spellEnd"/>
      <w:proofErr w:type="gramEnd"/>
      <w:r w:rsidRPr="00731D2F">
        <w:rPr>
          <w:rFonts w:ascii="Georgia" w:hAnsi="Georgia" w:cs="Segoe UI"/>
          <w:color w:val="000000"/>
          <w:bdr w:val="none" w:sz="0" w:space="0" w:color="auto" w:frame="1"/>
        </w:rPr>
        <w:t>();  </w:t>
      </w:r>
    </w:p>
    <w:p w14:paraId="363B0B16" w14:textId="77777777" w:rsidR="00731D2F" w:rsidRPr="00731D2F" w:rsidRDefault="00731D2F" w:rsidP="00731D2F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    </w:t>
      </w:r>
      <w:proofErr w:type="spellStart"/>
      <w:r w:rsidRPr="00731D2F">
        <w:rPr>
          <w:rFonts w:ascii="Georgia" w:hAnsi="Georgia" w:cs="Segoe UI"/>
          <w:color w:val="000000"/>
          <w:bdr w:val="none" w:sz="0" w:space="0" w:color="auto" w:frame="1"/>
        </w:rPr>
        <w:t>out.print</w:t>
      </w:r>
      <w:proofErr w:type="spellEnd"/>
      <w:r w:rsidRPr="00731D2F">
        <w:rPr>
          <w:rFonts w:ascii="Georgia" w:hAnsi="Georgia" w:cs="Segoe UI"/>
          <w:color w:val="000000"/>
          <w:bdr w:val="none" w:sz="0" w:space="0" w:color="auto" w:frame="1"/>
        </w:rPr>
        <w:t>(</w:t>
      </w:r>
      <w:r w:rsidRPr="00731D2F">
        <w:rPr>
          <w:rStyle w:val="string"/>
          <w:rFonts w:ascii="Georgia" w:hAnsi="Georgia" w:cs="Segoe UI"/>
          <w:color w:val="0000FF"/>
          <w:bdr w:val="none" w:sz="0" w:space="0" w:color="auto" w:frame="1"/>
        </w:rPr>
        <w:t>"&lt;</w:t>
      </w:r>
      <w:proofErr w:type="spellStart"/>
      <w:r w:rsidRPr="00731D2F">
        <w:rPr>
          <w:rStyle w:val="string"/>
          <w:rFonts w:ascii="Georgia" w:hAnsi="Georgia" w:cs="Segoe UI"/>
          <w:color w:val="0000FF"/>
          <w:bdr w:val="none" w:sz="0" w:space="0" w:color="auto" w:frame="1"/>
        </w:rPr>
        <w:t>br</w:t>
      </w:r>
      <w:proofErr w:type="spellEnd"/>
      <w:r w:rsidRPr="00731D2F">
        <w:rPr>
          <w:rStyle w:val="string"/>
          <w:rFonts w:ascii="Georgia" w:hAnsi="Georgia" w:cs="Segoe UI"/>
          <w:color w:val="0000FF"/>
          <w:bdr w:val="none" w:sz="0" w:space="0" w:color="auto" w:frame="1"/>
        </w:rPr>
        <w:t>&gt;Name: "</w:t>
      </w:r>
      <w:r w:rsidRPr="00731D2F">
        <w:rPr>
          <w:rFonts w:ascii="Georgia" w:hAnsi="Georgia" w:cs="Segoe UI"/>
          <w:color w:val="000000"/>
          <w:bdr w:val="none" w:sz="0" w:space="0" w:color="auto" w:frame="1"/>
        </w:rPr>
        <w:t>+str</w:t>
      </w:r>
      <w:proofErr w:type="gramStart"/>
      <w:r w:rsidRPr="00731D2F">
        <w:rPr>
          <w:rFonts w:ascii="Georgia" w:hAnsi="Georgia" w:cs="Segoe UI"/>
          <w:color w:val="000000"/>
          <w:bdr w:val="none" w:sz="0" w:space="0" w:color="auto" w:frame="1"/>
        </w:rPr>
        <w:t>);</w:t>
      </w:r>
      <w:proofErr w:type="gramEnd"/>
      <w:r w:rsidRPr="00731D2F">
        <w:rPr>
          <w:rFonts w:ascii="Georgia" w:hAnsi="Georgia" w:cs="Segoe UI"/>
          <w:color w:val="000000"/>
          <w:bdr w:val="none" w:sz="0" w:space="0" w:color="auto" w:frame="1"/>
        </w:rPr>
        <w:t>  </w:t>
      </w:r>
    </w:p>
    <w:p w14:paraId="122508BC" w14:textId="77777777" w:rsidR="00731D2F" w:rsidRPr="00731D2F" w:rsidRDefault="00731D2F" w:rsidP="00731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    </w:t>
      </w:r>
      <w:proofErr w:type="spellStart"/>
      <w:r w:rsidRPr="00731D2F">
        <w:rPr>
          <w:rFonts w:ascii="Georgia" w:hAnsi="Georgia" w:cs="Segoe UI"/>
          <w:color w:val="000000"/>
          <w:bdr w:val="none" w:sz="0" w:space="0" w:color="auto" w:frame="1"/>
        </w:rPr>
        <w:t>out.</w:t>
      </w:r>
      <w:proofErr w:type="gramStart"/>
      <w:r w:rsidRPr="00731D2F">
        <w:rPr>
          <w:rFonts w:ascii="Georgia" w:hAnsi="Georgia" w:cs="Segoe UI"/>
          <w:color w:val="000000"/>
          <w:bdr w:val="none" w:sz="0" w:space="0" w:color="auto" w:frame="1"/>
        </w:rPr>
        <w:t>print</w:t>
      </w:r>
      <w:proofErr w:type="spellEnd"/>
      <w:r w:rsidRPr="00731D2F">
        <w:rPr>
          <w:rFonts w:ascii="Georgia" w:hAnsi="Georgia" w:cs="Segoe UI"/>
          <w:color w:val="000000"/>
          <w:bdr w:val="none" w:sz="0" w:space="0" w:color="auto" w:frame="1"/>
        </w:rPr>
        <w:t>(</w:t>
      </w:r>
      <w:proofErr w:type="gramEnd"/>
      <w:r w:rsidRPr="00731D2F">
        <w:rPr>
          <w:rStyle w:val="string"/>
          <w:rFonts w:ascii="Georgia" w:hAnsi="Georgia" w:cs="Segoe UI"/>
          <w:color w:val="0000FF"/>
          <w:bdr w:val="none" w:sz="0" w:space="0" w:color="auto" w:frame="1"/>
        </w:rPr>
        <w:t>" value: "</w:t>
      </w:r>
      <w:r w:rsidRPr="00731D2F">
        <w:rPr>
          <w:rFonts w:ascii="Georgia" w:hAnsi="Georgia" w:cs="Segoe UI"/>
          <w:color w:val="000000"/>
          <w:bdr w:val="none" w:sz="0" w:space="0" w:color="auto" w:frame="1"/>
        </w:rPr>
        <w:t>+</w:t>
      </w:r>
      <w:proofErr w:type="spellStart"/>
      <w:r w:rsidRPr="00731D2F">
        <w:rPr>
          <w:rFonts w:ascii="Georgia" w:hAnsi="Georgia" w:cs="Segoe UI"/>
          <w:color w:val="000000"/>
          <w:bdr w:val="none" w:sz="0" w:space="0" w:color="auto" w:frame="1"/>
        </w:rPr>
        <w:t>config.getInitParameter</w:t>
      </w:r>
      <w:proofErr w:type="spellEnd"/>
      <w:r w:rsidRPr="00731D2F">
        <w:rPr>
          <w:rFonts w:ascii="Georgia" w:hAnsi="Georgia" w:cs="Segoe UI"/>
          <w:color w:val="000000"/>
          <w:bdr w:val="none" w:sz="0" w:space="0" w:color="auto" w:frame="1"/>
        </w:rPr>
        <w:t>(str));  </w:t>
      </w:r>
    </w:p>
    <w:p w14:paraId="31CCE18D" w14:textId="77777777" w:rsidR="00731D2F" w:rsidRPr="00731D2F" w:rsidRDefault="00731D2F" w:rsidP="00731D2F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    }  </w:t>
      </w:r>
    </w:p>
    <w:p w14:paraId="1BF59C1E" w14:textId="77777777" w:rsidR="00731D2F" w:rsidRPr="00731D2F" w:rsidRDefault="00731D2F" w:rsidP="00731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          </w:t>
      </w:r>
    </w:p>
    <w:p w14:paraId="3872DFB9" w14:textId="77777777" w:rsidR="00731D2F" w:rsidRPr="00731D2F" w:rsidRDefault="00731D2F" w:rsidP="00731D2F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    </w:t>
      </w:r>
      <w:proofErr w:type="spellStart"/>
      <w:proofErr w:type="gramStart"/>
      <w:r w:rsidRPr="00731D2F">
        <w:rPr>
          <w:rFonts w:ascii="Georgia" w:hAnsi="Georgia" w:cs="Segoe UI"/>
          <w:color w:val="000000"/>
          <w:bdr w:val="none" w:sz="0" w:space="0" w:color="auto" w:frame="1"/>
        </w:rPr>
        <w:t>out.close</w:t>
      </w:r>
      <w:proofErr w:type="spellEnd"/>
      <w:proofErr w:type="gramEnd"/>
      <w:r w:rsidRPr="00731D2F">
        <w:rPr>
          <w:rFonts w:ascii="Georgia" w:hAnsi="Georgia" w:cs="Segoe UI"/>
          <w:color w:val="000000"/>
          <w:bdr w:val="none" w:sz="0" w:space="0" w:color="auto" w:frame="1"/>
        </w:rPr>
        <w:t>();  </w:t>
      </w:r>
    </w:p>
    <w:p w14:paraId="29FD9838" w14:textId="77777777" w:rsidR="00731D2F" w:rsidRPr="00731D2F" w:rsidRDefault="00731D2F" w:rsidP="00731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}  </w:t>
      </w:r>
    </w:p>
    <w:p w14:paraId="00C57849" w14:textId="77777777" w:rsidR="00731D2F" w:rsidRPr="00731D2F" w:rsidRDefault="00731D2F" w:rsidP="00731D2F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  </w:t>
      </w:r>
    </w:p>
    <w:p w14:paraId="32A43720" w14:textId="77777777" w:rsidR="00731D2F" w:rsidRPr="00731D2F" w:rsidRDefault="00731D2F" w:rsidP="00731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}  </w:t>
      </w:r>
    </w:p>
    <w:p w14:paraId="60E39FB7" w14:textId="77777777" w:rsidR="00731D2F" w:rsidRPr="00731D2F" w:rsidRDefault="00731D2F" w:rsidP="00731D2F">
      <w:pPr>
        <w:spacing w:line="240" w:lineRule="auto"/>
        <w:rPr>
          <w:rFonts w:ascii="Georgia" w:hAnsi="Georgia" w:cs="Times New Roman"/>
        </w:rPr>
      </w:pPr>
      <w:r w:rsidRPr="00731D2F">
        <w:rPr>
          <w:rFonts w:ascii="Georgia" w:hAnsi="Georgia" w:cs="Segoe UI"/>
          <w:color w:val="333333"/>
        </w:rPr>
        <w:br/>
      </w:r>
      <w:r w:rsidRPr="00731D2F">
        <w:rPr>
          <w:rStyle w:val="Strong"/>
          <w:rFonts w:ascii="Georgia" w:hAnsi="Georgia" w:cs="Segoe UI"/>
          <w:color w:val="333333"/>
          <w:shd w:val="clear" w:color="auto" w:fill="FFFFFF"/>
        </w:rPr>
        <w:t>web.xml</w:t>
      </w:r>
    </w:p>
    <w:p w14:paraId="177313B3" w14:textId="77777777" w:rsidR="00731D2F" w:rsidRPr="00731D2F" w:rsidRDefault="00731D2F" w:rsidP="00731D2F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&lt;web-app&gt;  </w:t>
      </w:r>
    </w:p>
    <w:p w14:paraId="34C77E83" w14:textId="77777777" w:rsidR="00731D2F" w:rsidRPr="00731D2F" w:rsidRDefault="00731D2F" w:rsidP="00731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  </w:t>
      </w:r>
    </w:p>
    <w:p w14:paraId="644D422D" w14:textId="77777777" w:rsidR="00731D2F" w:rsidRPr="00731D2F" w:rsidRDefault="00731D2F" w:rsidP="00731D2F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&lt;servlet&gt;  </w:t>
      </w:r>
    </w:p>
    <w:p w14:paraId="02F0A958" w14:textId="77777777" w:rsidR="00731D2F" w:rsidRPr="00731D2F" w:rsidRDefault="00731D2F" w:rsidP="00731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&lt;servlet-name&gt;</w:t>
      </w:r>
      <w:proofErr w:type="spellStart"/>
      <w:r w:rsidRPr="00731D2F">
        <w:rPr>
          <w:rFonts w:ascii="Georgia" w:hAnsi="Georgia" w:cs="Segoe UI"/>
          <w:color w:val="000000"/>
          <w:bdr w:val="none" w:sz="0" w:space="0" w:color="auto" w:frame="1"/>
        </w:rPr>
        <w:t>DemoServlet</w:t>
      </w:r>
      <w:proofErr w:type="spellEnd"/>
      <w:r w:rsidRPr="00731D2F">
        <w:rPr>
          <w:rFonts w:ascii="Georgia" w:hAnsi="Georgia" w:cs="Segoe UI"/>
          <w:color w:val="000000"/>
          <w:bdr w:val="none" w:sz="0" w:space="0" w:color="auto" w:frame="1"/>
        </w:rPr>
        <w:t>&lt;/servlet-name&gt;  </w:t>
      </w:r>
    </w:p>
    <w:p w14:paraId="659D4525" w14:textId="77777777" w:rsidR="00731D2F" w:rsidRPr="00731D2F" w:rsidRDefault="00731D2F" w:rsidP="00731D2F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&lt;servlet-</w:t>
      </w:r>
      <w:r w:rsidRPr="00731D2F">
        <w:rPr>
          <w:rStyle w:val="keyword"/>
          <w:rFonts w:ascii="Georgia" w:hAnsi="Georgia" w:cs="Segoe UI"/>
          <w:b/>
          <w:bCs/>
          <w:color w:val="006699"/>
          <w:bdr w:val="none" w:sz="0" w:space="0" w:color="auto" w:frame="1"/>
        </w:rPr>
        <w:t>class</w:t>
      </w:r>
      <w:r w:rsidRPr="00731D2F">
        <w:rPr>
          <w:rFonts w:ascii="Georgia" w:hAnsi="Georgia" w:cs="Segoe UI"/>
          <w:color w:val="000000"/>
          <w:bdr w:val="none" w:sz="0" w:space="0" w:color="auto" w:frame="1"/>
        </w:rPr>
        <w:t>&gt;</w:t>
      </w:r>
      <w:proofErr w:type="spellStart"/>
      <w:r w:rsidRPr="00731D2F">
        <w:rPr>
          <w:rFonts w:ascii="Georgia" w:hAnsi="Georgia" w:cs="Segoe UI"/>
          <w:color w:val="000000"/>
          <w:bdr w:val="none" w:sz="0" w:space="0" w:color="auto" w:frame="1"/>
        </w:rPr>
        <w:t>DemoServlet</w:t>
      </w:r>
      <w:proofErr w:type="spellEnd"/>
      <w:r w:rsidRPr="00731D2F">
        <w:rPr>
          <w:rFonts w:ascii="Georgia" w:hAnsi="Georgia" w:cs="Segoe UI"/>
          <w:color w:val="000000"/>
          <w:bdr w:val="none" w:sz="0" w:space="0" w:color="auto" w:frame="1"/>
        </w:rPr>
        <w:t>&lt;/servlet-</w:t>
      </w:r>
      <w:r w:rsidRPr="00731D2F">
        <w:rPr>
          <w:rStyle w:val="keyword"/>
          <w:rFonts w:ascii="Georgia" w:hAnsi="Georgia" w:cs="Segoe UI"/>
          <w:b/>
          <w:bCs/>
          <w:color w:val="006699"/>
          <w:bdr w:val="none" w:sz="0" w:space="0" w:color="auto" w:frame="1"/>
        </w:rPr>
        <w:t>class</w:t>
      </w:r>
      <w:r w:rsidRPr="00731D2F">
        <w:rPr>
          <w:rFonts w:ascii="Georgia" w:hAnsi="Georgia" w:cs="Segoe UI"/>
          <w:color w:val="000000"/>
          <w:bdr w:val="none" w:sz="0" w:space="0" w:color="auto" w:frame="1"/>
        </w:rPr>
        <w:t>&gt;  </w:t>
      </w:r>
    </w:p>
    <w:p w14:paraId="5D7294C7" w14:textId="77777777" w:rsidR="00731D2F" w:rsidRPr="00731D2F" w:rsidRDefault="00731D2F" w:rsidP="00731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  </w:t>
      </w:r>
    </w:p>
    <w:p w14:paraId="0FC27C33" w14:textId="77777777" w:rsidR="00731D2F" w:rsidRPr="00731D2F" w:rsidRDefault="00731D2F" w:rsidP="00731D2F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&lt;</w:t>
      </w:r>
      <w:proofErr w:type="spellStart"/>
      <w:r w:rsidRPr="00731D2F">
        <w:rPr>
          <w:rFonts w:ascii="Georgia" w:hAnsi="Georgia" w:cs="Segoe UI"/>
          <w:color w:val="000000"/>
          <w:bdr w:val="none" w:sz="0" w:space="0" w:color="auto" w:frame="1"/>
        </w:rPr>
        <w:t>init</w:t>
      </w:r>
      <w:proofErr w:type="spellEnd"/>
      <w:r w:rsidRPr="00731D2F">
        <w:rPr>
          <w:rFonts w:ascii="Georgia" w:hAnsi="Georgia" w:cs="Segoe UI"/>
          <w:color w:val="000000"/>
          <w:bdr w:val="none" w:sz="0" w:space="0" w:color="auto" w:frame="1"/>
        </w:rPr>
        <w:t>-param&gt;  </w:t>
      </w:r>
    </w:p>
    <w:p w14:paraId="33236534" w14:textId="77777777" w:rsidR="00731D2F" w:rsidRPr="00731D2F" w:rsidRDefault="00731D2F" w:rsidP="00731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&lt;param-name&gt;username&lt;/param-name&gt;  </w:t>
      </w:r>
    </w:p>
    <w:p w14:paraId="6FEE49F7" w14:textId="77777777" w:rsidR="00731D2F" w:rsidRPr="00731D2F" w:rsidRDefault="00731D2F" w:rsidP="00731D2F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&lt;param-value&gt;system&lt;/param-value&gt;  </w:t>
      </w:r>
    </w:p>
    <w:p w14:paraId="23986CE9" w14:textId="77777777" w:rsidR="00731D2F" w:rsidRPr="00731D2F" w:rsidRDefault="00731D2F" w:rsidP="00731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&lt;/</w:t>
      </w:r>
      <w:proofErr w:type="spellStart"/>
      <w:r w:rsidRPr="00731D2F">
        <w:rPr>
          <w:rFonts w:ascii="Georgia" w:hAnsi="Georgia" w:cs="Segoe UI"/>
          <w:color w:val="000000"/>
          <w:bdr w:val="none" w:sz="0" w:space="0" w:color="auto" w:frame="1"/>
        </w:rPr>
        <w:t>init</w:t>
      </w:r>
      <w:proofErr w:type="spellEnd"/>
      <w:r w:rsidRPr="00731D2F">
        <w:rPr>
          <w:rFonts w:ascii="Georgia" w:hAnsi="Georgia" w:cs="Segoe UI"/>
          <w:color w:val="000000"/>
          <w:bdr w:val="none" w:sz="0" w:space="0" w:color="auto" w:frame="1"/>
        </w:rPr>
        <w:t>-param&gt;  </w:t>
      </w:r>
    </w:p>
    <w:p w14:paraId="2996FAF1" w14:textId="77777777" w:rsidR="00731D2F" w:rsidRPr="00731D2F" w:rsidRDefault="00731D2F" w:rsidP="00731D2F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lastRenderedPageBreak/>
        <w:t>  </w:t>
      </w:r>
    </w:p>
    <w:p w14:paraId="2025B04B" w14:textId="77777777" w:rsidR="00731D2F" w:rsidRPr="00731D2F" w:rsidRDefault="00731D2F" w:rsidP="00731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&lt;</w:t>
      </w:r>
      <w:proofErr w:type="spellStart"/>
      <w:r w:rsidRPr="00731D2F">
        <w:rPr>
          <w:rFonts w:ascii="Georgia" w:hAnsi="Georgia" w:cs="Segoe UI"/>
          <w:color w:val="000000"/>
          <w:bdr w:val="none" w:sz="0" w:space="0" w:color="auto" w:frame="1"/>
        </w:rPr>
        <w:t>init</w:t>
      </w:r>
      <w:proofErr w:type="spellEnd"/>
      <w:r w:rsidRPr="00731D2F">
        <w:rPr>
          <w:rFonts w:ascii="Georgia" w:hAnsi="Georgia" w:cs="Segoe UI"/>
          <w:color w:val="000000"/>
          <w:bdr w:val="none" w:sz="0" w:space="0" w:color="auto" w:frame="1"/>
        </w:rPr>
        <w:t>-param&gt;  </w:t>
      </w:r>
    </w:p>
    <w:p w14:paraId="60E8DE53" w14:textId="77777777" w:rsidR="00731D2F" w:rsidRPr="00731D2F" w:rsidRDefault="00731D2F" w:rsidP="00731D2F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&lt;param-name&gt;password&lt;/param-name&gt;  </w:t>
      </w:r>
    </w:p>
    <w:p w14:paraId="60A5EF04" w14:textId="77777777" w:rsidR="00731D2F" w:rsidRPr="00731D2F" w:rsidRDefault="00731D2F" w:rsidP="00731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&lt;param-value&gt;oracle&lt;/param-value&gt;  </w:t>
      </w:r>
    </w:p>
    <w:p w14:paraId="58CF56A0" w14:textId="77777777" w:rsidR="00731D2F" w:rsidRPr="00731D2F" w:rsidRDefault="00731D2F" w:rsidP="00731D2F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&lt;/</w:t>
      </w:r>
      <w:proofErr w:type="spellStart"/>
      <w:r w:rsidRPr="00731D2F">
        <w:rPr>
          <w:rFonts w:ascii="Georgia" w:hAnsi="Georgia" w:cs="Segoe UI"/>
          <w:color w:val="000000"/>
          <w:bdr w:val="none" w:sz="0" w:space="0" w:color="auto" w:frame="1"/>
        </w:rPr>
        <w:t>init</w:t>
      </w:r>
      <w:proofErr w:type="spellEnd"/>
      <w:r w:rsidRPr="00731D2F">
        <w:rPr>
          <w:rFonts w:ascii="Georgia" w:hAnsi="Georgia" w:cs="Segoe UI"/>
          <w:color w:val="000000"/>
          <w:bdr w:val="none" w:sz="0" w:space="0" w:color="auto" w:frame="1"/>
        </w:rPr>
        <w:t>-param&gt;  </w:t>
      </w:r>
    </w:p>
    <w:p w14:paraId="253B20BA" w14:textId="77777777" w:rsidR="00731D2F" w:rsidRPr="00731D2F" w:rsidRDefault="00731D2F" w:rsidP="00731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  </w:t>
      </w:r>
    </w:p>
    <w:p w14:paraId="686348EC" w14:textId="77777777" w:rsidR="00731D2F" w:rsidRPr="00731D2F" w:rsidRDefault="00731D2F" w:rsidP="00731D2F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&lt;/servlet&gt;  </w:t>
      </w:r>
    </w:p>
    <w:p w14:paraId="43F17F45" w14:textId="77777777" w:rsidR="00731D2F" w:rsidRPr="00731D2F" w:rsidRDefault="00731D2F" w:rsidP="00731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  </w:t>
      </w:r>
    </w:p>
    <w:p w14:paraId="22AC455F" w14:textId="77777777" w:rsidR="00731D2F" w:rsidRPr="00731D2F" w:rsidRDefault="00731D2F" w:rsidP="00731D2F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&lt;servlet-mapping&gt;  </w:t>
      </w:r>
    </w:p>
    <w:p w14:paraId="45EE160B" w14:textId="77777777" w:rsidR="00731D2F" w:rsidRPr="00731D2F" w:rsidRDefault="00731D2F" w:rsidP="00731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&lt;servlet-name&gt;</w:t>
      </w:r>
      <w:proofErr w:type="spellStart"/>
      <w:r w:rsidRPr="00731D2F">
        <w:rPr>
          <w:rFonts w:ascii="Georgia" w:hAnsi="Georgia" w:cs="Segoe UI"/>
          <w:color w:val="000000"/>
          <w:bdr w:val="none" w:sz="0" w:space="0" w:color="auto" w:frame="1"/>
        </w:rPr>
        <w:t>DemoServlet</w:t>
      </w:r>
      <w:proofErr w:type="spellEnd"/>
      <w:r w:rsidRPr="00731D2F">
        <w:rPr>
          <w:rFonts w:ascii="Georgia" w:hAnsi="Georgia" w:cs="Segoe UI"/>
          <w:color w:val="000000"/>
          <w:bdr w:val="none" w:sz="0" w:space="0" w:color="auto" w:frame="1"/>
        </w:rPr>
        <w:t>&lt;/servlet-name&gt;  </w:t>
      </w:r>
    </w:p>
    <w:p w14:paraId="59D0773D" w14:textId="77777777" w:rsidR="00731D2F" w:rsidRPr="00731D2F" w:rsidRDefault="00731D2F" w:rsidP="00731D2F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&lt;</w:t>
      </w:r>
      <w:proofErr w:type="spellStart"/>
      <w:r w:rsidRPr="00731D2F">
        <w:rPr>
          <w:rFonts w:ascii="Georgia" w:hAnsi="Georgia" w:cs="Segoe UI"/>
          <w:color w:val="000000"/>
          <w:bdr w:val="none" w:sz="0" w:space="0" w:color="auto" w:frame="1"/>
        </w:rPr>
        <w:t>url</w:t>
      </w:r>
      <w:proofErr w:type="spellEnd"/>
      <w:r w:rsidRPr="00731D2F">
        <w:rPr>
          <w:rFonts w:ascii="Georgia" w:hAnsi="Georgia" w:cs="Segoe UI"/>
          <w:color w:val="000000"/>
          <w:bdr w:val="none" w:sz="0" w:space="0" w:color="auto" w:frame="1"/>
        </w:rPr>
        <w:t>-pattern&gt;/servlet1&lt;/</w:t>
      </w:r>
      <w:proofErr w:type="spellStart"/>
      <w:r w:rsidRPr="00731D2F">
        <w:rPr>
          <w:rFonts w:ascii="Georgia" w:hAnsi="Georgia" w:cs="Segoe UI"/>
          <w:color w:val="000000"/>
          <w:bdr w:val="none" w:sz="0" w:space="0" w:color="auto" w:frame="1"/>
        </w:rPr>
        <w:t>url</w:t>
      </w:r>
      <w:proofErr w:type="spellEnd"/>
      <w:r w:rsidRPr="00731D2F">
        <w:rPr>
          <w:rFonts w:ascii="Georgia" w:hAnsi="Georgia" w:cs="Segoe UI"/>
          <w:color w:val="000000"/>
          <w:bdr w:val="none" w:sz="0" w:space="0" w:color="auto" w:frame="1"/>
        </w:rPr>
        <w:t>-pattern&gt;  </w:t>
      </w:r>
    </w:p>
    <w:p w14:paraId="2D7B57CC" w14:textId="77777777" w:rsidR="00731D2F" w:rsidRPr="00731D2F" w:rsidRDefault="00731D2F" w:rsidP="00731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&lt;/servlet-mapping&gt;  </w:t>
      </w:r>
    </w:p>
    <w:p w14:paraId="6FE3F184" w14:textId="77777777" w:rsidR="00731D2F" w:rsidRPr="00731D2F" w:rsidRDefault="00731D2F" w:rsidP="00731D2F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  </w:t>
      </w:r>
    </w:p>
    <w:p w14:paraId="16B54EF0" w14:textId="77777777" w:rsidR="00731D2F" w:rsidRPr="00731D2F" w:rsidRDefault="00731D2F" w:rsidP="00731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hAnsi="Georgia" w:cs="Segoe UI"/>
          <w:color w:val="000000"/>
        </w:rPr>
      </w:pPr>
      <w:r w:rsidRPr="00731D2F">
        <w:rPr>
          <w:rFonts w:ascii="Georgia" w:hAnsi="Georgia" w:cs="Segoe UI"/>
          <w:color w:val="000000"/>
          <w:bdr w:val="none" w:sz="0" w:space="0" w:color="auto" w:frame="1"/>
        </w:rPr>
        <w:t>&lt;/web-app&gt;  </w:t>
      </w:r>
    </w:p>
    <w:p w14:paraId="14E0873D" w14:textId="1791C7E8" w:rsidR="00731D2F" w:rsidRDefault="00731D2F">
      <w:pPr>
        <w:rPr>
          <w:rFonts w:ascii="Georgia" w:hAnsi="Georgia"/>
        </w:rPr>
      </w:pPr>
      <w:r>
        <w:rPr>
          <w:rFonts w:ascii="Georgia" w:hAnsi="Georgia"/>
        </w:rPr>
        <w:br w:type="page"/>
      </w:r>
    </w:p>
    <w:p w14:paraId="07BD5DD9" w14:textId="5A9EDF72" w:rsidR="00731D2F" w:rsidRDefault="00731D2F" w:rsidP="00731D2F">
      <w:pPr>
        <w:pStyle w:val="Heading1"/>
        <w:shd w:val="clear" w:color="auto" w:fill="FFFFFF"/>
        <w:spacing w:before="75" w:beforeAutospacing="0" w:line="312" w:lineRule="atLeast"/>
        <w:jc w:val="center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proofErr w:type="spell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lastRenderedPageBreak/>
        <w:t>ServletContext</w:t>
      </w:r>
      <w:proofErr w:type="spellEnd"/>
    </w:p>
    <w:p w14:paraId="391B35EC" w14:textId="77777777" w:rsidR="00731D2F" w:rsidRDefault="00731D2F" w:rsidP="00731D2F">
      <w:pPr>
        <w:pStyle w:val="Heading1"/>
        <w:shd w:val="clear" w:color="auto" w:fill="FFFFFF"/>
        <w:spacing w:before="75" w:beforeAutospacing="0" w:line="312" w:lineRule="atLeast"/>
        <w:jc w:val="center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 w14:paraId="563DE62C" w14:textId="77777777" w:rsidR="00731D2F" w:rsidRDefault="00731D2F" w:rsidP="00731D2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An object of </w:t>
      </w:r>
      <w:proofErr w:type="spellStart"/>
      <w:r>
        <w:rPr>
          <w:rFonts w:ascii="Segoe UI" w:hAnsi="Segoe UI" w:cs="Segoe UI"/>
          <w:color w:val="333333"/>
        </w:rPr>
        <w:t>ServletContext</w:t>
      </w:r>
      <w:proofErr w:type="spellEnd"/>
      <w:r>
        <w:rPr>
          <w:rFonts w:ascii="Segoe UI" w:hAnsi="Segoe UI" w:cs="Segoe UI"/>
          <w:color w:val="333333"/>
        </w:rPr>
        <w:t xml:space="preserve"> is created by the web container at time of deploying the project. This object can be used to get configuration information from web.xml file. There is only one </w:t>
      </w:r>
      <w:proofErr w:type="spellStart"/>
      <w:r>
        <w:rPr>
          <w:rFonts w:ascii="Segoe UI" w:hAnsi="Segoe UI" w:cs="Segoe UI"/>
          <w:color w:val="333333"/>
        </w:rPr>
        <w:t>ServletContext</w:t>
      </w:r>
      <w:proofErr w:type="spellEnd"/>
      <w:r>
        <w:rPr>
          <w:rFonts w:ascii="Segoe UI" w:hAnsi="Segoe UI" w:cs="Segoe UI"/>
          <w:color w:val="333333"/>
        </w:rPr>
        <w:t xml:space="preserve"> object per web application.</w:t>
      </w:r>
    </w:p>
    <w:p w14:paraId="1FB4067F" w14:textId="77777777" w:rsidR="00731D2F" w:rsidRDefault="00731D2F" w:rsidP="00731D2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If any information is shared to many </w:t>
      </w:r>
      <w:proofErr w:type="gramStart"/>
      <w:r>
        <w:rPr>
          <w:rFonts w:ascii="Segoe UI" w:hAnsi="Segoe UI" w:cs="Segoe UI"/>
          <w:color w:val="333333"/>
        </w:rPr>
        <w:t>servlet</w:t>
      </w:r>
      <w:proofErr w:type="gramEnd"/>
      <w:r>
        <w:rPr>
          <w:rFonts w:ascii="Segoe UI" w:hAnsi="Segoe UI" w:cs="Segoe UI"/>
          <w:color w:val="333333"/>
        </w:rPr>
        <w:t>, it is better to provide it from the web.xml file using the </w:t>
      </w:r>
      <w:r>
        <w:rPr>
          <w:rStyle w:val="Strong"/>
          <w:rFonts w:ascii="Segoe UI" w:hAnsi="Segoe UI" w:cs="Segoe UI"/>
          <w:color w:val="333333"/>
        </w:rPr>
        <w:t>&lt;context-param&gt;</w:t>
      </w:r>
      <w:r>
        <w:rPr>
          <w:rFonts w:ascii="Segoe UI" w:hAnsi="Segoe UI" w:cs="Segoe UI"/>
          <w:color w:val="333333"/>
        </w:rPr>
        <w:t> element.</w:t>
      </w:r>
    </w:p>
    <w:p w14:paraId="5869E7D0" w14:textId="77777777" w:rsidR="00731D2F" w:rsidRDefault="00731D2F" w:rsidP="00731D2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Advantage of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ServletContext</w:t>
      </w:r>
      <w:proofErr w:type="spellEnd"/>
    </w:p>
    <w:p w14:paraId="71EF00CF" w14:textId="77777777" w:rsidR="00731D2F" w:rsidRDefault="00731D2F" w:rsidP="00731D2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Easy to maintain</w:t>
      </w:r>
      <w:r>
        <w:rPr>
          <w:rFonts w:ascii="Segoe UI" w:hAnsi="Segoe UI" w:cs="Segoe UI"/>
          <w:color w:val="333333"/>
        </w:rPr>
        <w:t xml:space="preserve"> if any information is shared to all the servlet, it is better to make it available for all the </w:t>
      </w:r>
      <w:proofErr w:type="gramStart"/>
      <w:r>
        <w:rPr>
          <w:rFonts w:ascii="Segoe UI" w:hAnsi="Segoe UI" w:cs="Segoe UI"/>
          <w:color w:val="333333"/>
        </w:rPr>
        <w:t>servlet</w:t>
      </w:r>
      <w:proofErr w:type="gramEnd"/>
      <w:r>
        <w:rPr>
          <w:rFonts w:ascii="Segoe UI" w:hAnsi="Segoe UI" w:cs="Segoe UI"/>
          <w:color w:val="333333"/>
        </w:rPr>
        <w:t xml:space="preserve">. We provide this information from the web.xml file, so if the information is changed, we don't need to modify the servlet. </w:t>
      </w:r>
      <w:proofErr w:type="gramStart"/>
      <w:r>
        <w:rPr>
          <w:rFonts w:ascii="Segoe UI" w:hAnsi="Segoe UI" w:cs="Segoe UI"/>
          <w:color w:val="333333"/>
        </w:rPr>
        <w:t>Thus</w:t>
      </w:r>
      <w:proofErr w:type="gramEnd"/>
      <w:r>
        <w:rPr>
          <w:rFonts w:ascii="Segoe UI" w:hAnsi="Segoe UI" w:cs="Segoe UI"/>
          <w:color w:val="333333"/>
        </w:rPr>
        <w:t xml:space="preserve"> it removes maintenance problem.</w:t>
      </w:r>
    </w:p>
    <w:p w14:paraId="78FEF4C4" w14:textId="77777777" w:rsidR="00731D2F" w:rsidRDefault="00731D2F" w:rsidP="00731D2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Usage of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ServletContext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Interface</w:t>
      </w:r>
    </w:p>
    <w:p w14:paraId="6800EEDF" w14:textId="77777777" w:rsidR="00731D2F" w:rsidRDefault="00731D2F" w:rsidP="00731D2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There can be a lot of usage of </w:t>
      </w:r>
      <w:proofErr w:type="spellStart"/>
      <w:r>
        <w:rPr>
          <w:rFonts w:ascii="Segoe UI" w:hAnsi="Segoe UI" w:cs="Segoe UI"/>
          <w:color w:val="333333"/>
        </w:rPr>
        <w:t>ServletContext</w:t>
      </w:r>
      <w:proofErr w:type="spellEnd"/>
      <w:r>
        <w:rPr>
          <w:rFonts w:ascii="Segoe UI" w:hAnsi="Segoe UI" w:cs="Segoe UI"/>
          <w:color w:val="333333"/>
        </w:rPr>
        <w:t xml:space="preserve"> object. Some of them are as follows:</w:t>
      </w:r>
    </w:p>
    <w:p w14:paraId="07EFF14A" w14:textId="77777777" w:rsidR="00731D2F" w:rsidRDefault="00731D2F" w:rsidP="00731D2F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 xml:space="preserve">The object of </w:t>
      </w:r>
      <w:proofErr w:type="spellStart"/>
      <w:r>
        <w:rPr>
          <w:rFonts w:ascii="Segoe UI" w:hAnsi="Segoe UI" w:cs="Segoe UI"/>
          <w:color w:val="000000"/>
        </w:rPr>
        <w:t>ServletContext</w:t>
      </w:r>
      <w:proofErr w:type="spellEnd"/>
      <w:r>
        <w:rPr>
          <w:rFonts w:ascii="Segoe UI" w:hAnsi="Segoe UI" w:cs="Segoe UI"/>
          <w:color w:val="000000"/>
        </w:rPr>
        <w:t xml:space="preserve"> provides an interface between the container and servlet.</w:t>
      </w:r>
    </w:p>
    <w:p w14:paraId="1B085976" w14:textId="77777777" w:rsidR="00731D2F" w:rsidRDefault="00731D2F" w:rsidP="00731D2F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The </w:t>
      </w:r>
      <w:proofErr w:type="spellStart"/>
      <w:r>
        <w:rPr>
          <w:rFonts w:ascii="Segoe UI" w:hAnsi="Segoe UI" w:cs="Segoe UI"/>
          <w:color w:val="000000"/>
        </w:rPr>
        <w:t>ServletContext</w:t>
      </w:r>
      <w:proofErr w:type="spellEnd"/>
      <w:r>
        <w:rPr>
          <w:rFonts w:ascii="Segoe UI" w:hAnsi="Segoe UI" w:cs="Segoe UI"/>
          <w:color w:val="000000"/>
        </w:rPr>
        <w:t xml:space="preserve"> object can be used to get configuration information from the web.xml file.</w:t>
      </w:r>
    </w:p>
    <w:p w14:paraId="2A5CB279" w14:textId="77777777" w:rsidR="00731D2F" w:rsidRDefault="00731D2F" w:rsidP="00731D2F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The </w:t>
      </w:r>
      <w:proofErr w:type="spellStart"/>
      <w:r>
        <w:rPr>
          <w:rFonts w:ascii="Segoe UI" w:hAnsi="Segoe UI" w:cs="Segoe UI"/>
          <w:color w:val="000000"/>
        </w:rPr>
        <w:t>ServletContext</w:t>
      </w:r>
      <w:proofErr w:type="spellEnd"/>
      <w:r>
        <w:rPr>
          <w:rFonts w:ascii="Segoe UI" w:hAnsi="Segoe UI" w:cs="Segoe UI"/>
          <w:color w:val="000000"/>
        </w:rPr>
        <w:t xml:space="preserve"> object can be used to set, </w:t>
      </w:r>
      <w:proofErr w:type="gramStart"/>
      <w:r>
        <w:rPr>
          <w:rFonts w:ascii="Segoe UI" w:hAnsi="Segoe UI" w:cs="Segoe UI"/>
          <w:color w:val="000000"/>
        </w:rPr>
        <w:t>get</w:t>
      </w:r>
      <w:proofErr w:type="gramEnd"/>
      <w:r>
        <w:rPr>
          <w:rFonts w:ascii="Segoe UI" w:hAnsi="Segoe UI" w:cs="Segoe UI"/>
          <w:color w:val="000000"/>
        </w:rPr>
        <w:t xml:space="preserve"> or remove attribute from the web.xml file.</w:t>
      </w:r>
    </w:p>
    <w:p w14:paraId="4137A50C" w14:textId="77777777" w:rsidR="00731D2F" w:rsidRDefault="00731D2F" w:rsidP="00731D2F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The </w:t>
      </w:r>
      <w:proofErr w:type="spellStart"/>
      <w:r>
        <w:rPr>
          <w:rFonts w:ascii="Segoe UI" w:hAnsi="Segoe UI" w:cs="Segoe UI"/>
          <w:color w:val="000000"/>
        </w:rPr>
        <w:t>ServletContext</w:t>
      </w:r>
      <w:proofErr w:type="spellEnd"/>
      <w:r>
        <w:rPr>
          <w:rFonts w:ascii="Segoe UI" w:hAnsi="Segoe UI" w:cs="Segoe UI"/>
          <w:color w:val="000000"/>
        </w:rPr>
        <w:t xml:space="preserve"> object can be used to provide inter-application communication.</w:t>
      </w:r>
    </w:p>
    <w:p w14:paraId="0EC39614" w14:textId="0889D18E" w:rsidR="00731D2F" w:rsidRDefault="00731D2F" w:rsidP="00731D2F">
      <w:pPr>
        <w:spacing w:after="0" w:line="240" w:lineRule="auto"/>
        <w:rPr>
          <w:ins w:id="0" w:author="Unknown"/>
          <w:rFonts w:ascii="Segoe UI" w:hAnsi="Segoe UI" w:cs="Segoe U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6B0DA6C6" wp14:editId="1180780A">
            <wp:extent cx="5731510" cy="2077720"/>
            <wp:effectExtent l="0" t="0" r="2540" b="0"/>
            <wp:docPr id="996809170" name="Picture 2" descr="ServletContext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ServletContext interfa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  <w:shd w:val="clear" w:color="auto" w:fill="FFFFFF"/>
        </w:rPr>
        <w:t> </w:t>
      </w:r>
    </w:p>
    <w:p w14:paraId="00613325" w14:textId="77777777" w:rsidR="00731D2F" w:rsidRDefault="00731D2F" w:rsidP="00731D2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lastRenderedPageBreak/>
        <w:t xml:space="preserve">Commonly used methods of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ServletContext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interface</w:t>
      </w:r>
    </w:p>
    <w:tbl>
      <w:tblPr>
        <w:tblW w:w="8726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6"/>
      </w:tblGrid>
      <w:tr w:rsidR="00731D2F" w14:paraId="78A7A37B" w14:textId="77777777" w:rsidTr="004B0089">
        <w:trPr>
          <w:trHeight w:val="471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BF3B68F" w14:textId="77777777" w:rsidR="00731D2F" w:rsidRDefault="00731D2F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 xml:space="preserve">There is given some commonly used methods of </w:t>
            </w:r>
            <w:proofErr w:type="spellStart"/>
            <w:r>
              <w:rPr>
                <w:rFonts w:ascii="Segoe UI" w:hAnsi="Segoe UI" w:cs="Segoe UI"/>
                <w:color w:val="333333"/>
              </w:rPr>
              <w:t>ServletContext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interface.</w:t>
            </w:r>
          </w:p>
          <w:p w14:paraId="3FAF548E" w14:textId="77777777" w:rsidR="00731D2F" w:rsidRDefault="00731D2F" w:rsidP="00731D2F">
            <w:pPr>
              <w:numPr>
                <w:ilvl w:val="0"/>
                <w:numId w:val="26"/>
              </w:numPr>
              <w:spacing w:before="60" w:after="100" w:afterAutospacing="1" w:line="375" w:lineRule="atLeast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Strong"/>
                <w:rFonts w:ascii="Segoe UI" w:hAnsi="Segoe UI" w:cs="Segoe UI"/>
                <w:color w:val="000000"/>
              </w:rPr>
              <w:t xml:space="preserve">public String </w:t>
            </w:r>
            <w:proofErr w:type="spellStart"/>
            <w:proofErr w:type="gramStart"/>
            <w:r>
              <w:rPr>
                <w:rStyle w:val="Strong"/>
                <w:rFonts w:ascii="Segoe UI" w:hAnsi="Segoe UI" w:cs="Segoe UI"/>
                <w:color w:val="000000"/>
              </w:rPr>
              <w:t>getInitParameter</w:t>
            </w:r>
            <w:proofErr w:type="spellEnd"/>
            <w:r>
              <w:rPr>
                <w:rStyle w:val="Strong"/>
                <w:rFonts w:ascii="Segoe UI" w:hAnsi="Segoe UI" w:cs="Segoe UI"/>
                <w:color w:val="000000"/>
              </w:rPr>
              <w:t>(</w:t>
            </w:r>
            <w:proofErr w:type="gramEnd"/>
            <w:r>
              <w:rPr>
                <w:rStyle w:val="Strong"/>
                <w:rFonts w:ascii="Segoe UI" w:hAnsi="Segoe UI" w:cs="Segoe UI"/>
                <w:color w:val="000000"/>
              </w:rPr>
              <w:t>String name):</w:t>
            </w:r>
            <w:r>
              <w:rPr>
                <w:rFonts w:ascii="Segoe UI" w:hAnsi="Segoe UI" w:cs="Segoe UI"/>
                <w:color w:val="000000"/>
              </w:rPr>
              <w:t>Returns the parameter value for the specified parameter name.</w:t>
            </w:r>
          </w:p>
          <w:p w14:paraId="444BB430" w14:textId="77777777" w:rsidR="00731D2F" w:rsidRDefault="00731D2F" w:rsidP="00731D2F">
            <w:pPr>
              <w:numPr>
                <w:ilvl w:val="0"/>
                <w:numId w:val="26"/>
              </w:numPr>
              <w:spacing w:before="60" w:after="100" w:afterAutospacing="1" w:line="375" w:lineRule="atLeast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Strong"/>
                <w:rFonts w:ascii="Segoe UI" w:hAnsi="Segoe UI" w:cs="Segoe UI"/>
                <w:color w:val="000000"/>
              </w:rPr>
              <w:t xml:space="preserve">public Enumeration </w:t>
            </w:r>
            <w:proofErr w:type="spellStart"/>
            <w:proofErr w:type="gramStart"/>
            <w:r>
              <w:rPr>
                <w:rStyle w:val="Strong"/>
                <w:rFonts w:ascii="Segoe UI" w:hAnsi="Segoe UI" w:cs="Segoe UI"/>
                <w:color w:val="000000"/>
              </w:rPr>
              <w:t>getInitParameterNames</w:t>
            </w:r>
            <w:proofErr w:type="spellEnd"/>
            <w:r>
              <w:rPr>
                <w:rStyle w:val="Strong"/>
                <w:rFonts w:ascii="Segoe UI" w:hAnsi="Segoe UI" w:cs="Segoe UI"/>
                <w:color w:val="000000"/>
              </w:rPr>
              <w:t>(</w:t>
            </w:r>
            <w:proofErr w:type="gramEnd"/>
            <w:r>
              <w:rPr>
                <w:rStyle w:val="Strong"/>
                <w:rFonts w:ascii="Segoe UI" w:hAnsi="Segoe UI" w:cs="Segoe UI"/>
                <w:color w:val="000000"/>
              </w:rPr>
              <w:t>):</w:t>
            </w:r>
            <w:r>
              <w:rPr>
                <w:rFonts w:ascii="Segoe UI" w:hAnsi="Segoe UI" w:cs="Segoe UI"/>
                <w:color w:val="000000"/>
              </w:rPr>
              <w:t>Returns the names of the context's initialization parameters.</w:t>
            </w:r>
          </w:p>
          <w:p w14:paraId="274C5ECB" w14:textId="77777777" w:rsidR="00731D2F" w:rsidRDefault="00731D2F" w:rsidP="00731D2F">
            <w:pPr>
              <w:numPr>
                <w:ilvl w:val="0"/>
                <w:numId w:val="26"/>
              </w:numPr>
              <w:spacing w:before="60" w:after="100" w:afterAutospacing="1" w:line="375" w:lineRule="atLeast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Strong"/>
                <w:rFonts w:ascii="Segoe UI" w:hAnsi="Segoe UI" w:cs="Segoe UI"/>
                <w:color w:val="000000"/>
              </w:rPr>
              <w:t xml:space="preserve">public void </w:t>
            </w:r>
            <w:proofErr w:type="spellStart"/>
            <w:proofErr w:type="gramStart"/>
            <w:r>
              <w:rPr>
                <w:rStyle w:val="Strong"/>
                <w:rFonts w:ascii="Segoe UI" w:hAnsi="Segoe UI" w:cs="Segoe UI"/>
                <w:color w:val="000000"/>
              </w:rPr>
              <w:t>setAttribute</w:t>
            </w:r>
            <w:proofErr w:type="spellEnd"/>
            <w:r>
              <w:rPr>
                <w:rStyle w:val="Strong"/>
                <w:rFonts w:ascii="Segoe UI" w:hAnsi="Segoe UI" w:cs="Segoe UI"/>
                <w:color w:val="000000"/>
              </w:rPr>
              <w:t>(</w:t>
            </w:r>
            <w:proofErr w:type="gramEnd"/>
            <w:r>
              <w:rPr>
                <w:rStyle w:val="Strong"/>
                <w:rFonts w:ascii="Segoe UI" w:hAnsi="Segoe UI" w:cs="Segoe UI"/>
                <w:color w:val="000000"/>
              </w:rPr>
              <w:t xml:space="preserve">String </w:t>
            </w:r>
            <w:proofErr w:type="spellStart"/>
            <w:r>
              <w:rPr>
                <w:rStyle w:val="Strong"/>
                <w:rFonts w:ascii="Segoe UI" w:hAnsi="Segoe UI" w:cs="Segoe UI"/>
                <w:color w:val="000000"/>
              </w:rPr>
              <w:t>name,Object</w:t>
            </w:r>
            <w:proofErr w:type="spellEnd"/>
            <w:r>
              <w:rPr>
                <w:rStyle w:val="Strong"/>
                <w:rFonts w:ascii="Segoe UI" w:hAnsi="Segoe UI" w:cs="Segoe UI"/>
                <w:color w:val="000000"/>
              </w:rPr>
              <w:t xml:space="preserve"> object):</w:t>
            </w:r>
            <w:r>
              <w:rPr>
                <w:rFonts w:ascii="Segoe UI" w:hAnsi="Segoe UI" w:cs="Segoe UI"/>
                <w:color w:val="000000"/>
              </w:rPr>
              <w:t>sets the given object in the application scope.</w:t>
            </w:r>
          </w:p>
          <w:p w14:paraId="37DD64EB" w14:textId="77777777" w:rsidR="00731D2F" w:rsidRDefault="00731D2F" w:rsidP="00731D2F">
            <w:pPr>
              <w:numPr>
                <w:ilvl w:val="0"/>
                <w:numId w:val="26"/>
              </w:numPr>
              <w:spacing w:before="60" w:after="100" w:afterAutospacing="1" w:line="375" w:lineRule="atLeast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Strong"/>
                <w:rFonts w:ascii="Segoe UI" w:hAnsi="Segoe UI" w:cs="Segoe UI"/>
                <w:color w:val="000000"/>
              </w:rPr>
              <w:t xml:space="preserve">public Object </w:t>
            </w:r>
            <w:proofErr w:type="spellStart"/>
            <w:proofErr w:type="gramStart"/>
            <w:r>
              <w:rPr>
                <w:rStyle w:val="Strong"/>
                <w:rFonts w:ascii="Segoe UI" w:hAnsi="Segoe UI" w:cs="Segoe UI"/>
                <w:color w:val="000000"/>
              </w:rPr>
              <w:t>getAttribute</w:t>
            </w:r>
            <w:proofErr w:type="spellEnd"/>
            <w:r>
              <w:rPr>
                <w:rStyle w:val="Strong"/>
                <w:rFonts w:ascii="Segoe UI" w:hAnsi="Segoe UI" w:cs="Segoe UI"/>
                <w:color w:val="000000"/>
              </w:rPr>
              <w:t>(</w:t>
            </w:r>
            <w:proofErr w:type="gramEnd"/>
            <w:r>
              <w:rPr>
                <w:rStyle w:val="Strong"/>
                <w:rFonts w:ascii="Segoe UI" w:hAnsi="Segoe UI" w:cs="Segoe UI"/>
                <w:color w:val="000000"/>
              </w:rPr>
              <w:t>String name):</w:t>
            </w:r>
            <w:r>
              <w:rPr>
                <w:rFonts w:ascii="Segoe UI" w:hAnsi="Segoe UI" w:cs="Segoe UI"/>
                <w:color w:val="000000"/>
              </w:rPr>
              <w:t>Returns the attribute for the specified name.</w:t>
            </w:r>
          </w:p>
          <w:p w14:paraId="437556AD" w14:textId="77777777" w:rsidR="00731D2F" w:rsidRDefault="00731D2F" w:rsidP="00731D2F">
            <w:pPr>
              <w:numPr>
                <w:ilvl w:val="0"/>
                <w:numId w:val="26"/>
              </w:numPr>
              <w:spacing w:before="60" w:after="100" w:afterAutospacing="1" w:line="375" w:lineRule="atLeast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Strong"/>
                <w:rFonts w:ascii="Segoe UI" w:hAnsi="Segoe UI" w:cs="Segoe UI"/>
                <w:color w:val="000000"/>
              </w:rPr>
              <w:t xml:space="preserve">public Enumeration </w:t>
            </w:r>
            <w:proofErr w:type="spellStart"/>
            <w:proofErr w:type="gramStart"/>
            <w:r>
              <w:rPr>
                <w:rStyle w:val="Strong"/>
                <w:rFonts w:ascii="Segoe UI" w:hAnsi="Segoe UI" w:cs="Segoe UI"/>
                <w:color w:val="000000"/>
              </w:rPr>
              <w:t>getInitParameterNames</w:t>
            </w:r>
            <w:proofErr w:type="spellEnd"/>
            <w:r>
              <w:rPr>
                <w:rStyle w:val="Strong"/>
                <w:rFonts w:ascii="Segoe UI" w:hAnsi="Segoe UI" w:cs="Segoe UI"/>
                <w:color w:val="000000"/>
              </w:rPr>
              <w:t>(</w:t>
            </w:r>
            <w:proofErr w:type="gramEnd"/>
            <w:r>
              <w:rPr>
                <w:rStyle w:val="Strong"/>
                <w:rFonts w:ascii="Segoe UI" w:hAnsi="Segoe UI" w:cs="Segoe UI"/>
                <w:color w:val="000000"/>
              </w:rPr>
              <w:t>):</w:t>
            </w:r>
            <w:r>
              <w:rPr>
                <w:rFonts w:ascii="Segoe UI" w:hAnsi="Segoe UI" w:cs="Segoe UI"/>
                <w:color w:val="000000"/>
              </w:rPr>
              <w:t>Returns the names of the context's initialization parameters as an Enumeration of String objects.</w:t>
            </w:r>
          </w:p>
          <w:p w14:paraId="078AF362" w14:textId="77777777" w:rsidR="00731D2F" w:rsidRDefault="00731D2F" w:rsidP="00731D2F">
            <w:pPr>
              <w:numPr>
                <w:ilvl w:val="0"/>
                <w:numId w:val="26"/>
              </w:numPr>
              <w:spacing w:before="60" w:after="100" w:afterAutospacing="1" w:line="375" w:lineRule="atLeast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Strong"/>
                <w:rFonts w:ascii="Segoe UI" w:hAnsi="Segoe UI" w:cs="Segoe UI"/>
                <w:color w:val="000000"/>
              </w:rPr>
              <w:t xml:space="preserve">public void </w:t>
            </w:r>
            <w:proofErr w:type="spellStart"/>
            <w:proofErr w:type="gramStart"/>
            <w:r>
              <w:rPr>
                <w:rStyle w:val="Strong"/>
                <w:rFonts w:ascii="Segoe UI" w:hAnsi="Segoe UI" w:cs="Segoe UI"/>
                <w:color w:val="000000"/>
              </w:rPr>
              <w:t>removeAttribute</w:t>
            </w:r>
            <w:proofErr w:type="spellEnd"/>
            <w:r>
              <w:rPr>
                <w:rStyle w:val="Strong"/>
                <w:rFonts w:ascii="Segoe UI" w:hAnsi="Segoe UI" w:cs="Segoe UI"/>
                <w:color w:val="000000"/>
              </w:rPr>
              <w:t>(</w:t>
            </w:r>
            <w:proofErr w:type="gramEnd"/>
            <w:r>
              <w:rPr>
                <w:rStyle w:val="Strong"/>
                <w:rFonts w:ascii="Segoe UI" w:hAnsi="Segoe UI" w:cs="Segoe UI"/>
                <w:color w:val="000000"/>
              </w:rPr>
              <w:t>String name):</w:t>
            </w:r>
            <w:r>
              <w:rPr>
                <w:rFonts w:ascii="Segoe UI" w:hAnsi="Segoe UI" w:cs="Segoe UI"/>
                <w:color w:val="000000"/>
              </w:rPr>
              <w:t>Removes the attribute with the given name from the servlet context.</w:t>
            </w:r>
          </w:p>
        </w:tc>
      </w:tr>
    </w:tbl>
    <w:p w14:paraId="52379E51" w14:textId="4701A93D" w:rsidR="00731D2F" w:rsidRDefault="00731D2F" w:rsidP="00731D2F">
      <w:pPr>
        <w:spacing w:after="0" w:line="240" w:lineRule="auto"/>
        <w:rPr>
          <w:rFonts w:ascii="Times New Roman" w:hAnsi="Times New Roman" w:cs="Times New Roman"/>
        </w:rPr>
      </w:pPr>
    </w:p>
    <w:p w14:paraId="3AC17459" w14:textId="77777777" w:rsidR="00731D2F" w:rsidRDefault="00731D2F" w:rsidP="00731D2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How to get the object of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ServletContext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interface</w:t>
      </w:r>
    </w:p>
    <w:p w14:paraId="2A995BE4" w14:textId="77777777" w:rsidR="00731D2F" w:rsidRDefault="00731D2F" w:rsidP="00731D2F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000000"/>
        </w:rPr>
        <w:t>getServletContext</w:t>
      </w:r>
      <w:proofErr w:type="spellEnd"/>
      <w:r>
        <w:rPr>
          <w:rStyle w:val="Strong"/>
          <w:rFonts w:ascii="Segoe UI" w:hAnsi="Segoe UI" w:cs="Segoe UI"/>
          <w:color w:val="000000"/>
        </w:rPr>
        <w:t>(</w:t>
      </w:r>
      <w:proofErr w:type="gramEnd"/>
      <w:r>
        <w:rPr>
          <w:rStyle w:val="Strong"/>
          <w:rFonts w:ascii="Segoe UI" w:hAnsi="Segoe UI" w:cs="Segoe UI"/>
          <w:color w:val="000000"/>
        </w:rPr>
        <w:t>) method</w:t>
      </w:r>
      <w:r>
        <w:rPr>
          <w:rFonts w:ascii="Segoe UI" w:hAnsi="Segoe UI" w:cs="Segoe UI"/>
          <w:color w:val="000000"/>
        </w:rPr>
        <w:t xml:space="preserve"> of </w:t>
      </w:r>
      <w:proofErr w:type="spellStart"/>
      <w:r>
        <w:rPr>
          <w:rFonts w:ascii="Segoe UI" w:hAnsi="Segoe UI" w:cs="Segoe UI"/>
          <w:color w:val="000000"/>
        </w:rPr>
        <w:t>ServletConfig</w:t>
      </w:r>
      <w:proofErr w:type="spellEnd"/>
      <w:r>
        <w:rPr>
          <w:rFonts w:ascii="Segoe UI" w:hAnsi="Segoe UI" w:cs="Segoe UI"/>
          <w:color w:val="000000"/>
        </w:rPr>
        <w:t xml:space="preserve"> interface returns the object of </w:t>
      </w:r>
      <w:proofErr w:type="spellStart"/>
      <w:r>
        <w:rPr>
          <w:rFonts w:ascii="Segoe UI" w:hAnsi="Segoe UI" w:cs="Segoe UI"/>
          <w:color w:val="000000"/>
        </w:rPr>
        <w:t>ServletContext</w:t>
      </w:r>
      <w:proofErr w:type="spellEnd"/>
      <w:r>
        <w:rPr>
          <w:rFonts w:ascii="Segoe UI" w:hAnsi="Segoe UI" w:cs="Segoe UI"/>
          <w:color w:val="000000"/>
        </w:rPr>
        <w:t>.</w:t>
      </w:r>
    </w:p>
    <w:p w14:paraId="58670056" w14:textId="77777777" w:rsidR="00731D2F" w:rsidRDefault="00731D2F" w:rsidP="00731D2F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000000"/>
        </w:rPr>
        <w:t>getServletContext</w:t>
      </w:r>
      <w:proofErr w:type="spellEnd"/>
      <w:r>
        <w:rPr>
          <w:rStyle w:val="Strong"/>
          <w:rFonts w:ascii="Segoe UI" w:hAnsi="Segoe UI" w:cs="Segoe UI"/>
          <w:color w:val="000000"/>
        </w:rPr>
        <w:t>(</w:t>
      </w:r>
      <w:proofErr w:type="gramEnd"/>
      <w:r>
        <w:rPr>
          <w:rStyle w:val="Strong"/>
          <w:rFonts w:ascii="Segoe UI" w:hAnsi="Segoe UI" w:cs="Segoe UI"/>
          <w:color w:val="000000"/>
        </w:rPr>
        <w:t>) method</w:t>
      </w:r>
      <w:r>
        <w:rPr>
          <w:rFonts w:ascii="Segoe UI" w:hAnsi="Segoe UI" w:cs="Segoe UI"/>
          <w:color w:val="000000"/>
        </w:rPr>
        <w:t xml:space="preserve"> of </w:t>
      </w:r>
      <w:proofErr w:type="spellStart"/>
      <w:r>
        <w:rPr>
          <w:rFonts w:ascii="Segoe UI" w:hAnsi="Segoe UI" w:cs="Segoe UI"/>
          <w:color w:val="000000"/>
        </w:rPr>
        <w:t>GenericServlet</w:t>
      </w:r>
      <w:proofErr w:type="spellEnd"/>
      <w:r>
        <w:rPr>
          <w:rFonts w:ascii="Segoe UI" w:hAnsi="Segoe UI" w:cs="Segoe UI"/>
          <w:color w:val="000000"/>
        </w:rPr>
        <w:t xml:space="preserve"> class returns the object of </w:t>
      </w:r>
      <w:proofErr w:type="spellStart"/>
      <w:r>
        <w:rPr>
          <w:rFonts w:ascii="Segoe UI" w:hAnsi="Segoe UI" w:cs="Segoe UI"/>
          <w:color w:val="000000"/>
        </w:rPr>
        <w:t>ServletContext</w:t>
      </w:r>
      <w:proofErr w:type="spellEnd"/>
      <w:r>
        <w:rPr>
          <w:rFonts w:ascii="Segoe UI" w:hAnsi="Segoe UI" w:cs="Segoe UI"/>
          <w:color w:val="000000"/>
        </w:rPr>
        <w:t>.</w:t>
      </w:r>
    </w:p>
    <w:p w14:paraId="0284BA2A" w14:textId="77777777" w:rsidR="00731D2F" w:rsidRDefault="00731D2F" w:rsidP="00731D2F">
      <w:pPr>
        <w:pStyle w:val="Heading4"/>
        <w:shd w:val="clear" w:color="auto" w:fill="FFFFFF"/>
        <w:jc w:val="both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 xml:space="preserve">Syntax of </w:t>
      </w:r>
      <w:proofErr w:type="spellStart"/>
      <w:proofErr w:type="gramStart"/>
      <w:r>
        <w:rPr>
          <w:rFonts w:ascii="Helvetica" w:hAnsi="Helvetica" w:cs="Helvetica"/>
          <w:b/>
          <w:bCs/>
          <w:color w:val="610B4B"/>
          <w:sz w:val="26"/>
          <w:szCs w:val="26"/>
        </w:rPr>
        <w:t>getServletContext</w:t>
      </w:r>
      <w:proofErr w:type="spellEnd"/>
      <w:r>
        <w:rPr>
          <w:rFonts w:ascii="Helvetica" w:hAnsi="Helvetica" w:cs="Helvetica"/>
          <w:b/>
          <w:bCs/>
          <w:color w:val="610B4B"/>
          <w:sz w:val="26"/>
          <w:szCs w:val="26"/>
        </w:rPr>
        <w:t>(</w:t>
      </w:r>
      <w:proofErr w:type="gramEnd"/>
      <w:r>
        <w:rPr>
          <w:rFonts w:ascii="Helvetica" w:hAnsi="Helvetica" w:cs="Helvetica"/>
          <w:b/>
          <w:bCs/>
          <w:color w:val="610B4B"/>
          <w:sz w:val="26"/>
          <w:szCs w:val="26"/>
        </w:rPr>
        <w:t>) method</w:t>
      </w:r>
    </w:p>
    <w:p w14:paraId="38E68558" w14:textId="77777777" w:rsidR="00731D2F" w:rsidRDefault="00731D2F" w:rsidP="00731D2F">
      <w:pPr>
        <w:pStyle w:val="alt"/>
        <w:numPr>
          <w:ilvl w:val="0"/>
          <w:numId w:val="28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ServletContext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getServletContext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7E9661A0" w14:textId="77777777" w:rsidR="00731D2F" w:rsidRDefault="00731D2F" w:rsidP="00731D2F">
      <w:pPr>
        <w:pStyle w:val="Heading4"/>
        <w:shd w:val="clear" w:color="auto" w:fill="FFFFFF"/>
        <w:jc w:val="both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 xml:space="preserve">Example of </w:t>
      </w:r>
      <w:proofErr w:type="spellStart"/>
      <w:proofErr w:type="gramStart"/>
      <w:r>
        <w:rPr>
          <w:rFonts w:ascii="Helvetica" w:hAnsi="Helvetica" w:cs="Helvetica"/>
          <w:b/>
          <w:bCs/>
          <w:color w:val="610B4B"/>
          <w:sz w:val="26"/>
          <w:szCs w:val="26"/>
        </w:rPr>
        <w:t>getServletContext</w:t>
      </w:r>
      <w:proofErr w:type="spellEnd"/>
      <w:r>
        <w:rPr>
          <w:rFonts w:ascii="Helvetica" w:hAnsi="Helvetica" w:cs="Helvetica"/>
          <w:b/>
          <w:bCs/>
          <w:color w:val="610B4B"/>
          <w:sz w:val="26"/>
          <w:szCs w:val="26"/>
        </w:rPr>
        <w:t>(</w:t>
      </w:r>
      <w:proofErr w:type="gramEnd"/>
      <w:r>
        <w:rPr>
          <w:rFonts w:ascii="Helvetica" w:hAnsi="Helvetica" w:cs="Helvetica"/>
          <w:b/>
          <w:bCs/>
          <w:color w:val="610B4B"/>
          <w:sz w:val="26"/>
          <w:szCs w:val="26"/>
        </w:rPr>
        <w:t>) method</w:t>
      </w:r>
    </w:p>
    <w:p w14:paraId="6A2C341A" w14:textId="77777777" w:rsidR="00731D2F" w:rsidRDefault="00731D2F" w:rsidP="00731D2F">
      <w:pPr>
        <w:pStyle w:val="alt"/>
        <w:numPr>
          <w:ilvl w:val="0"/>
          <w:numId w:val="2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//We can get the ServletContext object from ServletConfig object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CD7C8C0" w14:textId="77777777" w:rsidR="00731D2F" w:rsidRDefault="00731D2F" w:rsidP="00731D2F">
      <w:pPr>
        <w:numPr>
          <w:ilvl w:val="0"/>
          <w:numId w:val="2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ServletContext application=getServletConfig(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).getServletContext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();  </w:t>
      </w:r>
    </w:p>
    <w:p w14:paraId="3D3D3887" w14:textId="77777777" w:rsidR="00731D2F" w:rsidRDefault="00731D2F" w:rsidP="00731D2F">
      <w:pPr>
        <w:pStyle w:val="alt"/>
        <w:numPr>
          <w:ilvl w:val="0"/>
          <w:numId w:val="2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0AE7785" w14:textId="77777777" w:rsidR="00731D2F" w:rsidRDefault="00731D2F" w:rsidP="00731D2F">
      <w:pPr>
        <w:numPr>
          <w:ilvl w:val="0"/>
          <w:numId w:val="2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//Another convenient way to get the </w:t>
      </w:r>
      <w:proofErr w:type="spellStart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ServletContext</w:t>
      </w:r>
      <w:proofErr w:type="spellEnd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 object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02C1968" w14:textId="77777777" w:rsidR="00731D2F" w:rsidRDefault="00731D2F" w:rsidP="00731D2F">
      <w:pPr>
        <w:pStyle w:val="alt"/>
        <w:numPr>
          <w:ilvl w:val="0"/>
          <w:numId w:val="2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ServletContext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application=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getServletContext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66D7A0CB" w14:textId="25C673C9" w:rsidR="00731D2F" w:rsidRDefault="00731D2F" w:rsidP="00731D2F">
      <w:pPr>
        <w:rPr>
          <w:rFonts w:ascii="Times New Roman" w:hAnsi="Times New Roman" w:cs="Times New Roman"/>
        </w:rPr>
      </w:pPr>
    </w:p>
    <w:p w14:paraId="794068E1" w14:textId="77777777" w:rsidR="00731D2F" w:rsidRDefault="00731D2F" w:rsidP="00731D2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Syntax to provide the initialization parameter in Context </w:t>
      </w:r>
      <w:proofErr w:type="gram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scope</w:t>
      </w:r>
      <w:proofErr w:type="gramEnd"/>
    </w:p>
    <w:tbl>
      <w:tblPr>
        <w:tblW w:w="8921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1"/>
      </w:tblGrid>
      <w:tr w:rsidR="00731D2F" w14:paraId="416840FD" w14:textId="77777777" w:rsidTr="004B0089">
        <w:trPr>
          <w:trHeight w:val="82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7047779" w14:textId="77777777" w:rsidR="00731D2F" w:rsidRDefault="00731D2F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lastRenderedPageBreak/>
              <w:t>The </w:t>
            </w:r>
            <w:r>
              <w:rPr>
                <w:rStyle w:val="Strong"/>
                <w:rFonts w:ascii="Segoe UI" w:hAnsi="Segoe UI" w:cs="Segoe UI"/>
                <w:color w:val="333333"/>
              </w:rPr>
              <w:t>context-param</w:t>
            </w:r>
            <w:r>
              <w:rPr>
                <w:rFonts w:ascii="Segoe UI" w:hAnsi="Segoe UI" w:cs="Segoe UI"/>
                <w:color w:val="333333"/>
              </w:rPr>
              <w:t xml:space="preserve"> element, </w:t>
            </w:r>
            <w:proofErr w:type="spellStart"/>
            <w:r>
              <w:rPr>
                <w:rFonts w:ascii="Segoe UI" w:hAnsi="Segoe UI" w:cs="Segoe UI"/>
                <w:color w:val="333333"/>
              </w:rPr>
              <w:t>subelement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of web-app, is used to define the initialization parameter in the application scope. The param-name and param-value are the sub-elements of the context-param. The param-name element defines parameter name and </w:t>
            </w:r>
            <w:proofErr w:type="spellStart"/>
            <w:r>
              <w:rPr>
                <w:rFonts w:ascii="Segoe UI" w:hAnsi="Segoe UI" w:cs="Segoe UI"/>
                <w:color w:val="333333"/>
              </w:rPr>
              <w:t>and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param-value defines its value.</w:t>
            </w:r>
          </w:p>
        </w:tc>
      </w:tr>
    </w:tbl>
    <w:p w14:paraId="5791F031" w14:textId="77777777" w:rsidR="00731D2F" w:rsidRDefault="00731D2F" w:rsidP="004B0089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&lt;web-app&gt;  </w:t>
      </w:r>
    </w:p>
    <w:p w14:paraId="14B8702E" w14:textId="77777777" w:rsidR="00731D2F" w:rsidRDefault="00731D2F" w:rsidP="004B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......  </w:t>
      </w:r>
    </w:p>
    <w:p w14:paraId="02B4492A" w14:textId="77777777" w:rsidR="00731D2F" w:rsidRDefault="00731D2F" w:rsidP="004B0089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</w:t>
      </w:r>
    </w:p>
    <w:p w14:paraId="5967896D" w14:textId="77777777" w:rsidR="00731D2F" w:rsidRDefault="00731D2F" w:rsidP="004B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&lt;context-param&gt;  </w:t>
      </w:r>
    </w:p>
    <w:p w14:paraId="74100B24" w14:textId="77777777" w:rsidR="00731D2F" w:rsidRDefault="00731D2F" w:rsidP="004B0089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&lt;param-name&gt;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parametername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&lt;/param-name&gt;  </w:t>
      </w:r>
    </w:p>
    <w:p w14:paraId="26884E2E" w14:textId="77777777" w:rsidR="00731D2F" w:rsidRDefault="00731D2F" w:rsidP="004B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&lt;param-value&gt;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parametervalue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&lt;/param-value&gt;  </w:t>
      </w:r>
    </w:p>
    <w:p w14:paraId="562BF5FA" w14:textId="77777777" w:rsidR="00731D2F" w:rsidRDefault="00731D2F" w:rsidP="004B0089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&lt;/context-param&gt;  </w:t>
      </w:r>
    </w:p>
    <w:p w14:paraId="6F886BA8" w14:textId="77777777" w:rsidR="00731D2F" w:rsidRDefault="00731D2F" w:rsidP="004B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......  </w:t>
      </w:r>
    </w:p>
    <w:p w14:paraId="5F970530" w14:textId="77777777" w:rsidR="00731D2F" w:rsidRDefault="00731D2F" w:rsidP="004B0089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&lt;/web-app&gt;  </w:t>
      </w:r>
    </w:p>
    <w:p w14:paraId="3FAEF7B3" w14:textId="77777777" w:rsidR="00731D2F" w:rsidRDefault="00731D2F" w:rsidP="00731D2F">
      <w:pPr>
        <w:rPr>
          <w:rFonts w:ascii="Times New Roman" w:hAnsi="Times New Roman" w:cs="Times New Roman"/>
        </w:rPr>
      </w:pPr>
      <w:r>
        <w:pict w14:anchorId="07987A33">
          <v:rect id="_x0000_i1117" style="width:0;height:.75pt" o:hralign="left" o:hrstd="t" o:hrnoshade="t" o:hr="t" fillcolor="#d4d4d4" stroked="f"/>
        </w:pict>
      </w:r>
    </w:p>
    <w:p w14:paraId="36617222" w14:textId="77777777" w:rsidR="00731D2F" w:rsidRDefault="00731D2F" w:rsidP="00731D2F">
      <w:pPr>
        <w:pStyle w:val="Heading3"/>
        <w:shd w:val="clear" w:color="auto" w:fill="FFFFFF"/>
        <w:jc w:val="both"/>
        <w:rPr>
          <w:rFonts w:ascii="Tahoma" w:hAnsi="Tahoma" w:cs="Tahoma"/>
          <w:b w:val="0"/>
          <w:bCs w:val="0"/>
          <w:color w:val="610B4B"/>
          <w:sz w:val="33"/>
          <w:szCs w:val="33"/>
        </w:rPr>
      </w:pPr>
      <w:r>
        <w:rPr>
          <w:rFonts w:ascii="Tahoma" w:hAnsi="Tahoma" w:cs="Tahoma"/>
          <w:b w:val="0"/>
          <w:bCs w:val="0"/>
          <w:color w:val="610B4B"/>
          <w:sz w:val="33"/>
          <w:szCs w:val="33"/>
        </w:rPr>
        <w:t xml:space="preserve">Example of </w:t>
      </w:r>
      <w:proofErr w:type="spellStart"/>
      <w:r>
        <w:rPr>
          <w:rFonts w:ascii="Tahoma" w:hAnsi="Tahoma" w:cs="Tahoma"/>
          <w:b w:val="0"/>
          <w:bCs w:val="0"/>
          <w:color w:val="610B4B"/>
          <w:sz w:val="33"/>
          <w:szCs w:val="33"/>
        </w:rPr>
        <w:t>ServletContext</w:t>
      </w:r>
      <w:proofErr w:type="spellEnd"/>
      <w:r>
        <w:rPr>
          <w:rFonts w:ascii="Tahoma" w:hAnsi="Tahoma" w:cs="Tahoma"/>
          <w:b w:val="0"/>
          <w:bCs w:val="0"/>
          <w:color w:val="610B4B"/>
          <w:sz w:val="33"/>
          <w:szCs w:val="33"/>
        </w:rPr>
        <w:t xml:space="preserve"> to get the initialization </w:t>
      </w:r>
      <w:proofErr w:type="gramStart"/>
      <w:r>
        <w:rPr>
          <w:rFonts w:ascii="Tahoma" w:hAnsi="Tahoma" w:cs="Tahoma"/>
          <w:b w:val="0"/>
          <w:bCs w:val="0"/>
          <w:color w:val="610B4B"/>
          <w:sz w:val="33"/>
          <w:szCs w:val="33"/>
        </w:rPr>
        <w:t>parameter</w:t>
      </w:r>
      <w:proofErr w:type="gramEnd"/>
    </w:p>
    <w:tbl>
      <w:tblPr>
        <w:tblW w:w="11099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9"/>
      </w:tblGrid>
      <w:tr w:rsidR="00731D2F" w14:paraId="4A4EAB33" w14:textId="77777777" w:rsidTr="00731D2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3644F9A" w14:textId="77777777" w:rsidR="00731D2F" w:rsidRDefault="00731D2F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 xml:space="preserve">In this example, we are getting the initialization parameter from the web.xml file and printing the value of the initialization parameter. Notice that the object of </w:t>
            </w:r>
            <w:proofErr w:type="spellStart"/>
            <w:r>
              <w:rPr>
                <w:rFonts w:ascii="Segoe UI" w:hAnsi="Segoe UI" w:cs="Segoe UI"/>
                <w:color w:val="333333"/>
              </w:rPr>
              <w:t>ServletContext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represents the application scope. </w:t>
            </w:r>
            <w:proofErr w:type="gramStart"/>
            <w:r>
              <w:rPr>
                <w:rFonts w:ascii="Segoe UI" w:hAnsi="Segoe UI" w:cs="Segoe UI"/>
                <w:color w:val="333333"/>
              </w:rPr>
              <w:t>So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 if we change the value of the parameter from the web.xml file, all the servlet classes will get the changed value. </w:t>
            </w:r>
            <w:proofErr w:type="gramStart"/>
            <w:r>
              <w:rPr>
                <w:rFonts w:ascii="Segoe UI" w:hAnsi="Segoe UI" w:cs="Segoe UI"/>
                <w:color w:val="333333"/>
              </w:rPr>
              <w:t>So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 we don't need to modify the servlet. </w:t>
            </w:r>
            <w:proofErr w:type="gramStart"/>
            <w:r>
              <w:rPr>
                <w:rFonts w:ascii="Segoe UI" w:hAnsi="Segoe UI" w:cs="Segoe UI"/>
                <w:color w:val="333333"/>
              </w:rPr>
              <w:t>So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 it is better to have the common information for most of the servlets in the web.xml file by context-param element. Let's see the simple example:</w:t>
            </w:r>
          </w:p>
        </w:tc>
      </w:tr>
    </w:tbl>
    <w:p w14:paraId="470A9EB7" w14:textId="77777777" w:rsidR="00731D2F" w:rsidRDefault="00731D2F" w:rsidP="00731D2F">
      <w:pPr>
        <w:rPr>
          <w:rFonts w:ascii="Times New Roman" w:hAnsi="Times New Roman" w:cs="Times New Roman"/>
        </w:rPr>
      </w:pPr>
      <w:r>
        <w:rPr>
          <w:rFonts w:ascii="Segoe UI" w:hAnsi="Segoe UI" w:cs="Segoe UI"/>
          <w:color w:val="333333"/>
        </w:rPr>
        <w:br/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DemoServlet.java</w:t>
      </w:r>
    </w:p>
    <w:p w14:paraId="7D77AE7D" w14:textId="77777777" w:rsidR="00731D2F" w:rsidRDefault="00731D2F" w:rsidP="004B0089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java.io.*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736DF3B5" w14:textId="77777777" w:rsidR="00731D2F" w:rsidRDefault="00731D2F" w:rsidP="004B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javax.servlet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.*;  </w:t>
      </w:r>
    </w:p>
    <w:p w14:paraId="471EAB1B" w14:textId="3E00992F" w:rsidR="00731D2F" w:rsidRPr="004B0089" w:rsidRDefault="00731D2F" w:rsidP="004B0089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 w:rsidRPr="004B0089"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 w:rsidRPr="004B0089"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 w:rsidRPr="004B0089">
        <w:rPr>
          <w:rFonts w:ascii="Segoe UI" w:hAnsi="Segoe UI" w:cs="Segoe UI"/>
          <w:color w:val="000000"/>
          <w:bdr w:val="none" w:sz="0" w:space="0" w:color="auto" w:frame="1"/>
        </w:rPr>
        <w:t>javax.servlet</w:t>
      </w:r>
      <w:proofErr w:type="gramEnd"/>
      <w:r w:rsidRPr="004B0089">
        <w:rPr>
          <w:rFonts w:ascii="Segoe UI" w:hAnsi="Segoe UI" w:cs="Segoe UI"/>
          <w:color w:val="000000"/>
          <w:bdr w:val="none" w:sz="0" w:space="0" w:color="auto" w:frame="1"/>
        </w:rPr>
        <w:t>.http</w:t>
      </w:r>
      <w:proofErr w:type="spellEnd"/>
      <w:r w:rsidRPr="004B0089">
        <w:rPr>
          <w:rFonts w:ascii="Segoe UI" w:hAnsi="Segoe UI" w:cs="Segoe UI"/>
          <w:color w:val="000000"/>
          <w:bdr w:val="none" w:sz="0" w:space="0" w:color="auto" w:frame="1"/>
        </w:rPr>
        <w:t>.*;      </w:t>
      </w:r>
    </w:p>
    <w:p w14:paraId="7E97034C" w14:textId="77777777" w:rsidR="00731D2F" w:rsidRDefault="00731D2F" w:rsidP="004B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DemoServlet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extends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HttpServlet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266684F" w14:textId="77777777" w:rsidR="00731D2F" w:rsidRDefault="00731D2F" w:rsidP="004B0089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doGet(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HttpServletRequest req,HttpServletResponse res)  </w:t>
      </w:r>
    </w:p>
    <w:p w14:paraId="2DBC4F2E" w14:textId="77777777" w:rsidR="00731D2F" w:rsidRDefault="00731D2F" w:rsidP="004B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throws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ServletException,IOException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C365F32" w14:textId="77777777" w:rsidR="00731D2F" w:rsidRDefault="00731D2F" w:rsidP="004B0089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{  </w:t>
      </w:r>
    </w:p>
    <w:p w14:paraId="3CEED695" w14:textId="77777777" w:rsidR="00731D2F" w:rsidRDefault="00731D2F" w:rsidP="004B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res.setContentType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"text/html"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31AAEEAB" w14:textId="77777777" w:rsidR="00731D2F" w:rsidRDefault="00731D2F" w:rsidP="004B0089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PrintWriter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pw=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res.getWriter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();  </w:t>
      </w:r>
    </w:p>
    <w:p w14:paraId="0592D61D" w14:textId="77777777" w:rsidR="00731D2F" w:rsidRDefault="00731D2F" w:rsidP="004B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D2CCEA7" w14:textId="77777777" w:rsidR="00731D2F" w:rsidRDefault="00731D2F" w:rsidP="004B0089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//creating </w:t>
      </w:r>
      <w:proofErr w:type="spellStart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ServletContext</w:t>
      </w:r>
      <w:proofErr w:type="spellEnd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 object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B00DEBE" w14:textId="77777777" w:rsidR="00731D2F" w:rsidRDefault="00731D2F" w:rsidP="004B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ServletContext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context=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getServletContext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1B6E0574" w14:textId="77777777" w:rsidR="00731D2F" w:rsidRDefault="00731D2F" w:rsidP="004B0089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6D3F24E" w14:textId="77777777" w:rsidR="00731D2F" w:rsidRDefault="00731D2F" w:rsidP="004B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lastRenderedPageBreak/>
        <w:t>//Getting the value of the initialization parameter and printing it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C0378E5" w14:textId="77777777" w:rsidR="00731D2F" w:rsidRDefault="00731D2F" w:rsidP="004B0089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driverName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context.getInitParameter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dname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);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C41CBDF" w14:textId="77777777" w:rsidR="00731D2F" w:rsidRDefault="00731D2F" w:rsidP="004B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pw.println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"driver name is="</w:t>
      </w:r>
      <w:r>
        <w:rPr>
          <w:rFonts w:ascii="Segoe UI" w:hAnsi="Segoe UI" w:cs="Segoe UI"/>
          <w:color w:val="000000"/>
          <w:bdr w:val="none" w:sz="0" w:space="0" w:color="auto" w:frame="1"/>
        </w:rPr>
        <w:t>+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driverName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63370C64" w14:textId="77777777" w:rsidR="00731D2F" w:rsidRDefault="00731D2F" w:rsidP="004B0089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1E34520" w14:textId="77777777" w:rsidR="00731D2F" w:rsidRDefault="00731D2F" w:rsidP="004B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pw.close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();  </w:t>
      </w:r>
    </w:p>
    <w:p w14:paraId="16DFAC94" w14:textId="77777777" w:rsidR="00731D2F" w:rsidRDefault="00731D2F" w:rsidP="004B0089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DEC55FA" w14:textId="77777777" w:rsidR="00731D2F" w:rsidRDefault="00731D2F" w:rsidP="004B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}}  </w:t>
      </w:r>
    </w:p>
    <w:p w14:paraId="2BEE14D6" w14:textId="77777777" w:rsidR="004B0089" w:rsidRDefault="004B0089" w:rsidP="00731D2F">
      <w:pPr>
        <w:spacing w:line="240" w:lineRule="auto"/>
        <w:rPr>
          <w:rStyle w:val="Strong"/>
          <w:rFonts w:ascii="Segoe UI" w:hAnsi="Segoe UI" w:cs="Segoe UI"/>
          <w:color w:val="333333"/>
          <w:shd w:val="clear" w:color="auto" w:fill="FFFFFF"/>
        </w:rPr>
      </w:pPr>
    </w:p>
    <w:p w14:paraId="0EAB11BE" w14:textId="38017B90" w:rsidR="00731D2F" w:rsidRDefault="00731D2F" w:rsidP="00731D2F">
      <w:pPr>
        <w:spacing w:line="240" w:lineRule="auto"/>
        <w:rPr>
          <w:rFonts w:ascii="Times New Roman" w:hAnsi="Times New Roman" w:cs="Times New Roman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web.xml</w:t>
      </w:r>
    </w:p>
    <w:p w14:paraId="53D46929" w14:textId="77777777" w:rsidR="00731D2F" w:rsidRDefault="00731D2F" w:rsidP="004B0089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&lt;web-app&gt;  </w:t>
      </w:r>
    </w:p>
    <w:p w14:paraId="16D31A25" w14:textId="77777777" w:rsidR="00731D2F" w:rsidRDefault="00731D2F" w:rsidP="004B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B9EC586" w14:textId="77777777" w:rsidR="00731D2F" w:rsidRDefault="00731D2F" w:rsidP="004B0089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&lt;servlet&gt;  </w:t>
      </w:r>
    </w:p>
    <w:p w14:paraId="550C757A" w14:textId="75D78B44" w:rsidR="00731D2F" w:rsidRDefault="00731D2F" w:rsidP="004B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&lt;servlet-name&gt;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hks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&lt;/servlet-name&gt;  </w:t>
      </w:r>
    </w:p>
    <w:p w14:paraId="5A03B451" w14:textId="77777777" w:rsidR="00731D2F" w:rsidRDefault="00731D2F" w:rsidP="004B0089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&lt;servlet-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&gt;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DemoServlet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&lt;/servlet-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&gt;  </w:t>
      </w:r>
    </w:p>
    <w:p w14:paraId="5B296FF3" w14:textId="77777777" w:rsidR="00731D2F" w:rsidRDefault="00731D2F" w:rsidP="004B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&lt;/servlet&gt;  </w:t>
      </w:r>
    </w:p>
    <w:p w14:paraId="5FB8A607" w14:textId="77777777" w:rsidR="00731D2F" w:rsidRDefault="00731D2F" w:rsidP="004B0089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9C631D6" w14:textId="77777777" w:rsidR="00731D2F" w:rsidRDefault="00731D2F" w:rsidP="004B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&lt;context-param&gt;  </w:t>
      </w:r>
    </w:p>
    <w:p w14:paraId="5372A9AB" w14:textId="77777777" w:rsidR="00731D2F" w:rsidRDefault="00731D2F" w:rsidP="004B0089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&lt;param-name&gt;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dname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&lt;/param-name&gt;  </w:t>
      </w:r>
    </w:p>
    <w:p w14:paraId="70E3F789" w14:textId="77777777" w:rsidR="00731D2F" w:rsidRDefault="00731D2F" w:rsidP="004B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&lt;param-value&gt;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sun.jdbc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.odbc.JdbcOdbcDriver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&lt;/param-value&gt;  </w:t>
      </w:r>
    </w:p>
    <w:p w14:paraId="749C2A9E" w14:textId="77777777" w:rsidR="00731D2F" w:rsidRDefault="00731D2F" w:rsidP="004B0089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&lt;/context-param&gt;  </w:t>
      </w:r>
    </w:p>
    <w:p w14:paraId="261BE650" w14:textId="77777777" w:rsidR="00731D2F" w:rsidRDefault="00731D2F" w:rsidP="004B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75F48BB" w14:textId="77777777" w:rsidR="00731D2F" w:rsidRDefault="00731D2F" w:rsidP="004B0089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&lt;servlet-mapping&gt;  </w:t>
      </w:r>
    </w:p>
    <w:p w14:paraId="3D75F438" w14:textId="4E437BE1" w:rsidR="00731D2F" w:rsidRDefault="00731D2F" w:rsidP="004B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&lt;servlet-name&gt;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hks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&lt;/servlet-name&gt;  </w:t>
      </w:r>
    </w:p>
    <w:p w14:paraId="7126CA5A" w14:textId="77777777" w:rsidR="00731D2F" w:rsidRDefault="00731D2F" w:rsidP="004B0089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url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-pattern&gt;/context&lt;/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url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-pattern&gt;  </w:t>
      </w:r>
    </w:p>
    <w:p w14:paraId="782DDFDE" w14:textId="77777777" w:rsidR="00731D2F" w:rsidRDefault="00731D2F" w:rsidP="004B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&lt;/servlet-mapping&gt;  </w:t>
      </w:r>
    </w:p>
    <w:p w14:paraId="12F24D8C" w14:textId="77777777" w:rsidR="00731D2F" w:rsidRDefault="00731D2F" w:rsidP="004B0089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495BE1C" w14:textId="77777777" w:rsidR="00731D2F" w:rsidRDefault="00731D2F" w:rsidP="004B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&lt;/web-app&gt;  </w:t>
      </w:r>
    </w:p>
    <w:p w14:paraId="2FAB389A" w14:textId="77777777" w:rsidR="00731D2F" w:rsidRDefault="00731D2F" w:rsidP="00731D2F">
      <w:pPr>
        <w:spacing w:line="240" w:lineRule="auto"/>
        <w:rPr>
          <w:rFonts w:ascii="Times New Roman" w:hAnsi="Times New Roman" w:cs="Times New Roman"/>
        </w:rPr>
      </w:pPr>
      <w:r>
        <w:pict w14:anchorId="7F94BA55">
          <v:rect id="_x0000_i1118" style="width:0;height:.75pt" o:hralign="left" o:hrstd="t" o:hrnoshade="t" o:hr="t" fillcolor="#d4d4d4" stroked="f"/>
        </w:pict>
      </w:r>
    </w:p>
    <w:p w14:paraId="56A72C4F" w14:textId="77777777" w:rsidR="00731D2F" w:rsidRDefault="00731D2F" w:rsidP="00731D2F">
      <w:pPr>
        <w:pStyle w:val="Heading3"/>
        <w:shd w:val="clear" w:color="auto" w:fill="FFFFFF"/>
        <w:jc w:val="both"/>
        <w:rPr>
          <w:rFonts w:ascii="Tahoma" w:hAnsi="Tahoma" w:cs="Tahoma"/>
          <w:b w:val="0"/>
          <w:bCs w:val="0"/>
          <w:color w:val="610B4B"/>
          <w:sz w:val="33"/>
          <w:szCs w:val="33"/>
        </w:rPr>
      </w:pPr>
      <w:r>
        <w:rPr>
          <w:rFonts w:ascii="Tahoma" w:hAnsi="Tahoma" w:cs="Tahoma"/>
          <w:b w:val="0"/>
          <w:bCs w:val="0"/>
          <w:color w:val="610B4B"/>
          <w:sz w:val="33"/>
          <w:szCs w:val="33"/>
        </w:rPr>
        <w:t xml:space="preserve">Example of </w:t>
      </w:r>
      <w:proofErr w:type="spellStart"/>
      <w:r>
        <w:rPr>
          <w:rFonts w:ascii="Tahoma" w:hAnsi="Tahoma" w:cs="Tahoma"/>
          <w:b w:val="0"/>
          <w:bCs w:val="0"/>
          <w:color w:val="610B4B"/>
          <w:sz w:val="33"/>
          <w:szCs w:val="33"/>
        </w:rPr>
        <w:t>ServletContext</w:t>
      </w:r>
      <w:proofErr w:type="spellEnd"/>
      <w:r>
        <w:rPr>
          <w:rFonts w:ascii="Tahoma" w:hAnsi="Tahoma" w:cs="Tahoma"/>
          <w:b w:val="0"/>
          <w:bCs w:val="0"/>
          <w:color w:val="610B4B"/>
          <w:sz w:val="33"/>
          <w:szCs w:val="33"/>
        </w:rPr>
        <w:t xml:space="preserve"> to get all the initialization </w:t>
      </w:r>
      <w:proofErr w:type="gramStart"/>
      <w:r>
        <w:rPr>
          <w:rFonts w:ascii="Tahoma" w:hAnsi="Tahoma" w:cs="Tahoma"/>
          <w:b w:val="0"/>
          <w:bCs w:val="0"/>
          <w:color w:val="610B4B"/>
          <w:sz w:val="33"/>
          <w:szCs w:val="33"/>
        </w:rPr>
        <w:t>parameters</w:t>
      </w:r>
      <w:proofErr w:type="gramEnd"/>
    </w:p>
    <w:tbl>
      <w:tblPr>
        <w:tblW w:w="9191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1"/>
      </w:tblGrid>
      <w:tr w:rsidR="00731D2F" w14:paraId="662219DD" w14:textId="77777777" w:rsidTr="004B0089">
        <w:trPr>
          <w:trHeight w:val="658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65BADA9" w14:textId="77777777" w:rsidR="00731D2F" w:rsidRDefault="00731D2F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 xml:space="preserve">In this example, we are getting all the initialization parameter from the web.xml file. For getting all the parameters, we have used the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getInitParameterNames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) method in the servlet class.</w:t>
            </w:r>
          </w:p>
        </w:tc>
      </w:tr>
    </w:tbl>
    <w:p w14:paraId="51E051A1" w14:textId="77777777" w:rsidR="004B0089" w:rsidRDefault="00731D2F" w:rsidP="00731D2F">
      <w:pPr>
        <w:rPr>
          <w:rStyle w:val="Strong"/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</w:rPr>
        <w:br/>
      </w:r>
    </w:p>
    <w:p w14:paraId="45471B96" w14:textId="67A22131" w:rsidR="00731D2F" w:rsidRDefault="00731D2F" w:rsidP="00731D2F">
      <w:pPr>
        <w:rPr>
          <w:rFonts w:ascii="Times New Roman" w:hAnsi="Times New Roman" w:cs="Times New Roman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lastRenderedPageBreak/>
        <w:t>DemoServlet.java</w:t>
      </w:r>
    </w:p>
    <w:p w14:paraId="53FA1D56" w14:textId="77777777" w:rsidR="00731D2F" w:rsidRDefault="00731D2F" w:rsidP="004B0089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java.io.*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3D444FE6" w14:textId="77777777" w:rsidR="00731D2F" w:rsidRDefault="00731D2F" w:rsidP="004B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javax.servlet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.*;  </w:t>
      </w:r>
    </w:p>
    <w:p w14:paraId="4E9F0C93" w14:textId="2E487CC6" w:rsidR="00731D2F" w:rsidRPr="004B0089" w:rsidRDefault="00731D2F" w:rsidP="004B0089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 w:rsidRPr="004B0089"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 w:rsidRPr="004B0089"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 w:rsidRPr="004B0089">
        <w:rPr>
          <w:rFonts w:ascii="Segoe UI" w:hAnsi="Segoe UI" w:cs="Segoe UI"/>
          <w:color w:val="000000"/>
          <w:bdr w:val="none" w:sz="0" w:space="0" w:color="auto" w:frame="1"/>
        </w:rPr>
        <w:t>javax.servlet</w:t>
      </w:r>
      <w:proofErr w:type="gramEnd"/>
      <w:r w:rsidRPr="004B0089">
        <w:rPr>
          <w:rFonts w:ascii="Segoe UI" w:hAnsi="Segoe UI" w:cs="Segoe UI"/>
          <w:color w:val="000000"/>
          <w:bdr w:val="none" w:sz="0" w:space="0" w:color="auto" w:frame="1"/>
        </w:rPr>
        <w:t>.http</w:t>
      </w:r>
      <w:proofErr w:type="spellEnd"/>
      <w:r w:rsidRPr="004B0089">
        <w:rPr>
          <w:rFonts w:ascii="Segoe UI" w:hAnsi="Segoe UI" w:cs="Segoe UI"/>
          <w:color w:val="000000"/>
          <w:bdr w:val="none" w:sz="0" w:space="0" w:color="auto" w:frame="1"/>
        </w:rPr>
        <w:t>.*;    </w:t>
      </w:r>
    </w:p>
    <w:p w14:paraId="46B239CB" w14:textId="77777777" w:rsidR="00731D2F" w:rsidRDefault="00731D2F" w:rsidP="004B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DemoServlet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extends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HttpServlet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E600B25" w14:textId="77777777" w:rsidR="00731D2F" w:rsidRDefault="00731D2F" w:rsidP="004B0089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doGet(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HttpServletRequest req,HttpServletResponse res)  </w:t>
      </w:r>
    </w:p>
    <w:p w14:paraId="05986196" w14:textId="77777777" w:rsidR="00731D2F" w:rsidRDefault="00731D2F" w:rsidP="004B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throws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ServletException,IOException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1E4747C" w14:textId="77777777" w:rsidR="00731D2F" w:rsidRDefault="00731D2F" w:rsidP="004B0089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{  </w:t>
      </w:r>
    </w:p>
    <w:p w14:paraId="74558D57" w14:textId="77777777" w:rsidR="00731D2F" w:rsidRDefault="00731D2F" w:rsidP="004B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res.setContentType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"text/html"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111C29B6" w14:textId="77777777" w:rsidR="00731D2F" w:rsidRDefault="00731D2F" w:rsidP="004B0089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PrintWriter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out=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res.getWriter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();  </w:t>
      </w:r>
    </w:p>
    <w:p w14:paraId="0078DC33" w14:textId="77777777" w:rsidR="00731D2F" w:rsidRDefault="00731D2F" w:rsidP="004B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7A44308" w14:textId="77777777" w:rsidR="00731D2F" w:rsidRDefault="00731D2F" w:rsidP="004B0089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ServletContext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context=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getServletContext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33AC4DB8" w14:textId="77777777" w:rsidR="00731D2F" w:rsidRDefault="00731D2F" w:rsidP="004B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Enumeration&lt;String&gt; e=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context.getInitParameterNames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();  </w:t>
      </w:r>
    </w:p>
    <w:p w14:paraId="742E598B" w14:textId="77777777" w:rsidR="00731D2F" w:rsidRDefault="00731D2F" w:rsidP="004B0089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</w:t>
      </w:r>
    </w:p>
    <w:p w14:paraId="312E1133" w14:textId="77777777" w:rsidR="00731D2F" w:rsidRDefault="00731D2F" w:rsidP="004B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String str=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gram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F5693FD" w14:textId="77777777" w:rsidR="00731D2F" w:rsidRDefault="00731D2F" w:rsidP="004B0089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while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e.hasMoreElements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()){  </w:t>
      </w:r>
    </w:p>
    <w:p w14:paraId="47782F2B" w14:textId="77777777" w:rsidR="00731D2F" w:rsidRDefault="00731D2F" w:rsidP="004B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str=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e.nextElement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();  </w:t>
      </w:r>
    </w:p>
    <w:p w14:paraId="68B671CA" w14:textId="77777777" w:rsidR="00731D2F" w:rsidRDefault="00731D2F" w:rsidP="004B0089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out.print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"&lt;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br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&gt; "</w:t>
      </w:r>
      <w:r>
        <w:rPr>
          <w:rFonts w:ascii="Segoe UI" w:hAnsi="Segoe UI" w:cs="Segoe UI"/>
          <w:color w:val="000000"/>
          <w:bdr w:val="none" w:sz="0" w:space="0" w:color="auto" w:frame="1"/>
        </w:rPr>
        <w:t>+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context.getInitParameter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(str));  </w:t>
      </w:r>
    </w:p>
    <w:p w14:paraId="3A38452C" w14:textId="77777777" w:rsidR="00731D2F" w:rsidRDefault="00731D2F" w:rsidP="004B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1BC28D51" w14:textId="77777777" w:rsidR="00731D2F" w:rsidRDefault="00731D2F" w:rsidP="004B0089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}}  </w:t>
      </w:r>
    </w:p>
    <w:p w14:paraId="23A59438" w14:textId="77777777" w:rsidR="004B0089" w:rsidRDefault="004B0089" w:rsidP="00731D2F">
      <w:pPr>
        <w:rPr>
          <w:rStyle w:val="Strong"/>
          <w:rFonts w:ascii="Segoe UI" w:hAnsi="Segoe UI" w:cs="Segoe UI"/>
          <w:color w:val="333333"/>
          <w:shd w:val="clear" w:color="auto" w:fill="FFFFFF"/>
        </w:rPr>
      </w:pPr>
    </w:p>
    <w:p w14:paraId="11B41839" w14:textId="2DE775F9" w:rsidR="00731D2F" w:rsidRDefault="00731D2F" w:rsidP="00731D2F">
      <w:pPr>
        <w:rPr>
          <w:rFonts w:ascii="Times New Roman" w:hAnsi="Times New Roman" w:cs="Times New Roman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web.xml</w:t>
      </w:r>
    </w:p>
    <w:p w14:paraId="4511F43C" w14:textId="77777777" w:rsidR="00731D2F" w:rsidRDefault="00731D2F" w:rsidP="004B0089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&lt;web-app&gt;  </w:t>
      </w:r>
    </w:p>
    <w:p w14:paraId="5CD37E1B" w14:textId="77777777" w:rsidR="00731D2F" w:rsidRDefault="00731D2F" w:rsidP="004B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899C99F" w14:textId="77777777" w:rsidR="00731D2F" w:rsidRDefault="00731D2F" w:rsidP="004B0089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&lt;servlet&gt;  </w:t>
      </w:r>
    </w:p>
    <w:p w14:paraId="7ED89D3E" w14:textId="77777777" w:rsidR="00731D2F" w:rsidRDefault="00731D2F" w:rsidP="004B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&lt;servlet-name&gt;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sonoojaiswal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&lt;/servlet-name&gt;  </w:t>
      </w:r>
    </w:p>
    <w:p w14:paraId="57155479" w14:textId="77777777" w:rsidR="00731D2F" w:rsidRDefault="00731D2F" w:rsidP="004B0089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&lt;servlet-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&gt;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DemoServlet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&lt;/servlet-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&gt;  </w:t>
      </w:r>
    </w:p>
    <w:p w14:paraId="68569706" w14:textId="77777777" w:rsidR="00731D2F" w:rsidRDefault="00731D2F" w:rsidP="004B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&lt;/servlet&gt;  </w:t>
      </w:r>
    </w:p>
    <w:p w14:paraId="5CEC9EB0" w14:textId="77777777" w:rsidR="00731D2F" w:rsidRDefault="00731D2F" w:rsidP="004B0089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C90BA26" w14:textId="77777777" w:rsidR="00731D2F" w:rsidRDefault="00731D2F" w:rsidP="004B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&lt;context-param&gt;  </w:t>
      </w:r>
    </w:p>
    <w:p w14:paraId="57423971" w14:textId="77777777" w:rsidR="00731D2F" w:rsidRDefault="00731D2F" w:rsidP="004B0089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&lt;param-name&gt;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dname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&lt;/param-name&gt;  </w:t>
      </w:r>
    </w:p>
    <w:p w14:paraId="22A284C9" w14:textId="77777777" w:rsidR="00731D2F" w:rsidRDefault="00731D2F" w:rsidP="004B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&lt;param-value&gt;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sun.jdbc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.odbc.JdbcOdbcDriver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&lt;/param-value&gt;  </w:t>
      </w:r>
    </w:p>
    <w:p w14:paraId="4FCCD99A" w14:textId="77777777" w:rsidR="00731D2F" w:rsidRDefault="00731D2F" w:rsidP="004B0089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&lt;/context-param&gt;  </w:t>
      </w:r>
    </w:p>
    <w:p w14:paraId="00C4C6D6" w14:textId="77777777" w:rsidR="00731D2F" w:rsidRDefault="00731D2F" w:rsidP="004B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80CA3B6" w14:textId="77777777" w:rsidR="00731D2F" w:rsidRDefault="00731D2F" w:rsidP="004B0089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&lt;context-param&gt;  </w:t>
      </w:r>
    </w:p>
    <w:p w14:paraId="37F137CA" w14:textId="77777777" w:rsidR="00731D2F" w:rsidRDefault="00731D2F" w:rsidP="004B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&lt;param-name&gt;username&lt;/param-name&gt;  </w:t>
      </w:r>
    </w:p>
    <w:p w14:paraId="3BF607FA" w14:textId="77777777" w:rsidR="00731D2F" w:rsidRDefault="00731D2F" w:rsidP="004B0089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&lt;param-value&gt;system&lt;/param-value&gt;  </w:t>
      </w:r>
    </w:p>
    <w:p w14:paraId="689CDDD5" w14:textId="77777777" w:rsidR="00731D2F" w:rsidRDefault="00731D2F" w:rsidP="004B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&lt;/context-param&gt;  </w:t>
      </w:r>
    </w:p>
    <w:p w14:paraId="64F71050" w14:textId="77777777" w:rsidR="00731D2F" w:rsidRDefault="00731D2F" w:rsidP="004B0089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539C864" w14:textId="77777777" w:rsidR="00731D2F" w:rsidRDefault="00731D2F" w:rsidP="004B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&lt;context-param&gt;  </w:t>
      </w:r>
    </w:p>
    <w:p w14:paraId="44C9A3C8" w14:textId="77777777" w:rsidR="00731D2F" w:rsidRDefault="00731D2F" w:rsidP="004B0089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&lt;param-name&gt;password&lt;/param-name&gt;  </w:t>
      </w:r>
    </w:p>
    <w:p w14:paraId="069D0873" w14:textId="77777777" w:rsidR="00731D2F" w:rsidRDefault="00731D2F" w:rsidP="004B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&lt;param-value&gt;oracle&lt;/param-value&gt;  </w:t>
      </w:r>
    </w:p>
    <w:p w14:paraId="5159E09E" w14:textId="77777777" w:rsidR="00731D2F" w:rsidRDefault="00731D2F" w:rsidP="004B0089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&lt;/context-param&gt;  </w:t>
      </w:r>
    </w:p>
    <w:p w14:paraId="000AFA20" w14:textId="77777777" w:rsidR="00731D2F" w:rsidRDefault="00731D2F" w:rsidP="004B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02A403E" w14:textId="77777777" w:rsidR="00731D2F" w:rsidRDefault="00731D2F" w:rsidP="004B0089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&lt;servlet-mapping&gt;  </w:t>
      </w:r>
    </w:p>
    <w:p w14:paraId="2FEF6138" w14:textId="77777777" w:rsidR="00731D2F" w:rsidRDefault="00731D2F" w:rsidP="004B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&lt;servlet-name&gt;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sonoojaiswal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&lt;/servlet-name&gt;  </w:t>
      </w:r>
    </w:p>
    <w:p w14:paraId="0D716887" w14:textId="77777777" w:rsidR="00731D2F" w:rsidRDefault="00731D2F" w:rsidP="004B0089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url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-pattern&gt;/context&lt;/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url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-pattern&gt;  </w:t>
      </w:r>
    </w:p>
    <w:p w14:paraId="52C3CBF3" w14:textId="77777777" w:rsidR="00731D2F" w:rsidRDefault="00731D2F" w:rsidP="004B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&lt;/servlet-mapping&gt;  </w:t>
      </w:r>
    </w:p>
    <w:p w14:paraId="3C73F900" w14:textId="77777777" w:rsidR="00731D2F" w:rsidRDefault="00731D2F" w:rsidP="004B0089">
      <w:pPr>
        <w:pStyle w:val="a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EAEBD36" w14:textId="2233FC1E" w:rsidR="0032103C" w:rsidRPr="00731D2F" w:rsidRDefault="00731D2F" w:rsidP="004B0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Georgia" w:hAnsi="Georgia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&lt;/web-app&gt;  </w:t>
      </w:r>
    </w:p>
    <w:sectPr w:rsidR="0032103C" w:rsidRPr="00731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0C04"/>
    <w:multiLevelType w:val="multilevel"/>
    <w:tmpl w:val="386AB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B2D58"/>
    <w:multiLevelType w:val="multilevel"/>
    <w:tmpl w:val="8A86BD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1952C1E"/>
    <w:multiLevelType w:val="multilevel"/>
    <w:tmpl w:val="80F01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14275E"/>
    <w:multiLevelType w:val="multilevel"/>
    <w:tmpl w:val="E6607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B77DFC"/>
    <w:multiLevelType w:val="multilevel"/>
    <w:tmpl w:val="0704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32259"/>
    <w:multiLevelType w:val="multilevel"/>
    <w:tmpl w:val="EC6C6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0C08F0"/>
    <w:multiLevelType w:val="multilevel"/>
    <w:tmpl w:val="07D0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906A58"/>
    <w:multiLevelType w:val="multilevel"/>
    <w:tmpl w:val="03460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FB5664"/>
    <w:multiLevelType w:val="multilevel"/>
    <w:tmpl w:val="27541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EE3A5A"/>
    <w:multiLevelType w:val="multilevel"/>
    <w:tmpl w:val="A768B3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26AB1AC8"/>
    <w:multiLevelType w:val="multilevel"/>
    <w:tmpl w:val="673E1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4D6BCF"/>
    <w:multiLevelType w:val="multilevel"/>
    <w:tmpl w:val="77D0F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33487B"/>
    <w:multiLevelType w:val="multilevel"/>
    <w:tmpl w:val="A046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9A2896"/>
    <w:multiLevelType w:val="multilevel"/>
    <w:tmpl w:val="91D63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1B49BA"/>
    <w:multiLevelType w:val="multilevel"/>
    <w:tmpl w:val="6376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E8613A"/>
    <w:multiLevelType w:val="multilevel"/>
    <w:tmpl w:val="77E88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867AEA"/>
    <w:multiLevelType w:val="multilevel"/>
    <w:tmpl w:val="754C6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CC7752"/>
    <w:multiLevelType w:val="multilevel"/>
    <w:tmpl w:val="9E665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104FBE"/>
    <w:multiLevelType w:val="multilevel"/>
    <w:tmpl w:val="DF7AC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186503"/>
    <w:multiLevelType w:val="multilevel"/>
    <w:tmpl w:val="F132C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127A7C"/>
    <w:multiLevelType w:val="multilevel"/>
    <w:tmpl w:val="6F7C4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EB57BC"/>
    <w:multiLevelType w:val="multilevel"/>
    <w:tmpl w:val="FD86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8305E4"/>
    <w:multiLevelType w:val="multilevel"/>
    <w:tmpl w:val="6A48A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9050F6"/>
    <w:multiLevelType w:val="multilevel"/>
    <w:tmpl w:val="71703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AD11BD"/>
    <w:multiLevelType w:val="multilevel"/>
    <w:tmpl w:val="55E6E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B04FF9"/>
    <w:multiLevelType w:val="multilevel"/>
    <w:tmpl w:val="AD1A6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6D3D52"/>
    <w:multiLevelType w:val="multilevel"/>
    <w:tmpl w:val="81226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943DF2"/>
    <w:multiLevelType w:val="multilevel"/>
    <w:tmpl w:val="7DFC8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BF459D"/>
    <w:multiLevelType w:val="multilevel"/>
    <w:tmpl w:val="D654D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7A4CB2"/>
    <w:multiLevelType w:val="multilevel"/>
    <w:tmpl w:val="0BDEC4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73ED0A42"/>
    <w:multiLevelType w:val="multilevel"/>
    <w:tmpl w:val="6668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E53F7F"/>
    <w:multiLevelType w:val="multilevel"/>
    <w:tmpl w:val="5420B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336EC4"/>
    <w:multiLevelType w:val="multilevel"/>
    <w:tmpl w:val="49BE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4204B2"/>
    <w:multiLevelType w:val="multilevel"/>
    <w:tmpl w:val="9176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2273635">
    <w:abstractNumId w:val="9"/>
  </w:num>
  <w:num w:numId="2" w16cid:durableId="27073189">
    <w:abstractNumId w:val="18"/>
  </w:num>
  <w:num w:numId="3" w16cid:durableId="1714570844">
    <w:abstractNumId w:val="1"/>
  </w:num>
  <w:num w:numId="4" w16cid:durableId="2111393882">
    <w:abstractNumId w:val="29"/>
  </w:num>
  <w:num w:numId="5" w16cid:durableId="1516531882">
    <w:abstractNumId w:val="15"/>
  </w:num>
  <w:num w:numId="6" w16cid:durableId="2001274155">
    <w:abstractNumId w:val="27"/>
  </w:num>
  <w:num w:numId="7" w16cid:durableId="1722944187">
    <w:abstractNumId w:val="26"/>
  </w:num>
  <w:num w:numId="8" w16cid:durableId="1721245037">
    <w:abstractNumId w:val="28"/>
  </w:num>
  <w:num w:numId="9" w16cid:durableId="2064140235">
    <w:abstractNumId w:val="30"/>
  </w:num>
  <w:num w:numId="10" w16cid:durableId="123305897">
    <w:abstractNumId w:val="4"/>
  </w:num>
  <w:num w:numId="11" w16cid:durableId="1840580681">
    <w:abstractNumId w:val="33"/>
  </w:num>
  <w:num w:numId="12" w16cid:durableId="358823736">
    <w:abstractNumId w:val="12"/>
  </w:num>
  <w:num w:numId="13" w16cid:durableId="226186727">
    <w:abstractNumId w:val="6"/>
  </w:num>
  <w:num w:numId="14" w16cid:durableId="1678656382">
    <w:abstractNumId w:val="25"/>
  </w:num>
  <w:num w:numId="15" w16cid:durableId="225527995">
    <w:abstractNumId w:val="16"/>
  </w:num>
  <w:num w:numId="16" w16cid:durableId="1661158584">
    <w:abstractNumId w:val="23"/>
  </w:num>
  <w:num w:numId="17" w16cid:durableId="103428924">
    <w:abstractNumId w:val="5"/>
  </w:num>
  <w:num w:numId="18" w16cid:durableId="923608350">
    <w:abstractNumId w:val="17"/>
  </w:num>
  <w:num w:numId="19" w16cid:durableId="779224543">
    <w:abstractNumId w:val="21"/>
  </w:num>
  <w:num w:numId="20" w16cid:durableId="1994989376">
    <w:abstractNumId w:val="10"/>
  </w:num>
  <w:num w:numId="21" w16cid:durableId="73821339">
    <w:abstractNumId w:val="11"/>
  </w:num>
  <w:num w:numId="22" w16cid:durableId="1397167549">
    <w:abstractNumId w:val="0"/>
  </w:num>
  <w:num w:numId="23" w16cid:durableId="914358338">
    <w:abstractNumId w:val="7"/>
  </w:num>
  <w:num w:numId="24" w16cid:durableId="1237280813">
    <w:abstractNumId w:val="2"/>
  </w:num>
  <w:num w:numId="25" w16cid:durableId="1244798123">
    <w:abstractNumId w:val="22"/>
  </w:num>
  <w:num w:numId="26" w16cid:durableId="186873919">
    <w:abstractNumId w:val="24"/>
  </w:num>
  <w:num w:numId="27" w16cid:durableId="1782189458">
    <w:abstractNumId w:val="19"/>
  </w:num>
  <w:num w:numId="28" w16cid:durableId="1420984180">
    <w:abstractNumId w:val="32"/>
  </w:num>
  <w:num w:numId="29" w16cid:durableId="1429420615">
    <w:abstractNumId w:val="8"/>
  </w:num>
  <w:num w:numId="30" w16cid:durableId="1726445753">
    <w:abstractNumId w:val="13"/>
  </w:num>
  <w:num w:numId="31" w16cid:durableId="507796570">
    <w:abstractNumId w:val="31"/>
  </w:num>
  <w:num w:numId="32" w16cid:durableId="628704679">
    <w:abstractNumId w:val="14"/>
  </w:num>
  <w:num w:numId="33" w16cid:durableId="1771462342">
    <w:abstractNumId w:val="20"/>
  </w:num>
  <w:num w:numId="34" w16cid:durableId="6639686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F69"/>
    <w:rsid w:val="001E5F69"/>
    <w:rsid w:val="0032103C"/>
    <w:rsid w:val="004B0089"/>
    <w:rsid w:val="004D0259"/>
    <w:rsid w:val="004D5CF0"/>
    <w:rsid w:val="00731D2F"/>
    <w:rsid w:val="008B7FD8"/>
    <w:rsid w:val="00994EEB"/>
    <w:rsid w:val="00B25F17"/>
    <w:rsid w:val="00B375BC"/>
    <w:rsid w:val="00D61921"/>
    <w:rsid w:val="00D6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16BA0"/>
  <w15:chartTrackingRefBased/>
  <w15:docId w15:val="{EE9938D4-794D-45E0-8211-3803164D1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F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F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E5F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D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F6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F6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E5F6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1E5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5F69"/>
    <w:rPr>
      <w:color w:val="0000FF"/>
      <w:u w:val="single"/>
    </w:rPr>
  </w:style>
  <w:style w:type="character" w:customStyle="1" w:styleId="vjs-control-text">
    <w:name w:val="vjs-control-text"/>
    <w:basedOn w:val="DefaultParagraphFont"/>
    <w:rsid w:val="001E5F69"/>
  </w:style>
  <w:style w:type="character" w:customStyle="1" w:styleId="vjs-current-time-display">
    <w:name w:val="vjs-current-time-display"/>
    <w:basedOn w:val="DefaultParagraphFont"/>
    <w:rsid w:val="001E5F69"/>
  </w:style>
  <w:style w:type="character" w:customStyle="1" w:styleId="vjs-duration-display">
    <w:name w:val="vjs-duration-display"/>
    <w:basedOn w:val="DefaultParagraphFont"/>
    <w:rsid w:val="001E5F69"/>
  </w:style>
  <w:style w:type="character" w:customStyle="1" w:styleId="vjs-control-text-loaded-percentage">
    <w:name w:val="vjs-control-text-loaded-percentage"/>
    <w:basedOn w:val="DefaultParagraphFont"/>
    <w:rsid w:val="001E5F69"/>
  </w:style>
  <w:style w:type="character" w:styleId="Strong">
    <w:name w:val="Strong"/>
    <w:basedOn w:val="DefaultParagraphFont"/>
    <w:uiPriority w:val="22"/>
    <w:qFormat/>
    <w:rsid w:val="001E5F69"/>
    <w:rPr>
      <w:b/>
      <w:bCs/>
    </w:rPr>
  </w:style>
  <w:style w:type="paragraph" w:customStyle="1" w:styleId="alt">
    <w:name w:val="alt"/>
    <w:basedOn w:val="Normal"/>
    <w:rsid w:val="001E5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ment">
    <w:name w:val="comment"/>
    <w:basedOn w:val="DefaultParagraphFont"/>
    <w:rsid w:val="001E5F69"/>
  </w:style>
  <w:style w:type="character" w:customStyle="1" w:styleId="keyword">
    <w:name w:val="keyword"/>
    <w:basedOn w:val="DefaultParagraphFont"/>
    <w:rsid w:val="001E5F69"/>
  </w:style>
  <w:style w:type="character" w:customStyle="1" w:styleId="string">
    <w:name w:val="string"/>
    <w:basedOn w:val="DefaultParagraphFont"/>
    <w:rsid w:val="001E5F69"/>
  </w:style>
  <w:style w:type="paragraph" w:styleId="HTMLPreformatted">
    <w:name w:val="HTML Preformatted"/>
    <w:basedOn w:val="Normal"/>
    <w:link w:val="HTMLPreformattedChar"/>
    <w:uiPriority w:val="99"/>
    <w:unhideWhenUsed/>
    <w:rsid w:val="001E5F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5F69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msonormal0">
    <w:name w:val="msonormal"/>
    <w:basedOn w:val="Normal"/>
    <w:rsid w:val="00D61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D61921"/>
    <w:rPr>
      <w:color w:val="800080"/>
      <w:u w:val="single"/>
    </w:rPr>
  </w:style>
  <w:style w:type="character" w:customStyle="1" w:styleId="com">
    <w:name w:val="com"/>
    <w:basedOn w:val="DefaultParagraphFont"/>
    <w:rsid w:val="00D61921"/>
  </w:style>
  <w:style w:type="character" w:customStyle="1" w:styleId="pln">
    <w:name w:val="pln"/>
    <w:basedOn w:val="DefaultParagraphFont"/>
    <w:rsid w:val="00D61921"/>
  </w:style>
  <w:style w:type="character" w:customStyle="1" w:styleId="kwd">
    <w:name w:val="kwd"/>
    <w:basedOn w:val="DefaultParagraphFont"/>
    <w:rsid w:val="00D61921"/>
  </w:style>
  <w:style w:type="character" w:customStyle="1" w:styleId="pun">
    <w:name w:val="pun"/>
    <w:basedOn w:val="DefaultParagraphFont"/>
    <w:rsid w:val="00D61921"/>
  </w:style>
  <w:style w:type="character" w:customStyle="1" w:styleId="typ">
    <w:name w:val="typ"/>
    <w:basedOn w:val="DefaultParagraphFont"/>
    <w:rsid w:val="00D61921"/>
  </w:style>
  <w:style w:type="character" w:customStyle="1" w:styleId="str">
    <w:name w:val="str"/>
    <w:basedOn w:val="DefaultParagraphFont"/>
    <w:rsid w:val="00D61921"/>
  </w:style>
  <w:style w:type="character" w:customStyle="1" w:styleId="lit">
    <w:name w:val="lit"/>
    <w:basedOn w:val="DefaultParagraphFont"/>
    <w:rsid w:val="00D61921"/>
  </w:style>
  <w:style w:type="character" w:customStyle="1" w:styleId="tag">
    <w:name w:val="tag"/>
    <w:basedOn w:val="DefaultParagraphFont"/>
    <w:rsid w:val="00D61921"/>
  </w:style>
  <w:style w:type="character" w:customStyle="1" w:styleId="atn">
    <w:name w:val="atn"/>
    <w:basedOn w:val="DefaultParagraphFont"/>
    <w:rsid w:val="00D61921"/>
  </w:style>
  <w:style w:type="character" w:customStyle="1" w:styleId="atv">
    <w:name w:val="atv"/>
    <w:basedOn w:val="DefaultParagraphFont"/>
    <w:rsid w:val="00D6192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6192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61921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6192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61921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D2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52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536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2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6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45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27152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170065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57089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60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98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278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20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80506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07115162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15817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98077086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21924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81868793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8068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03510887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82373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5355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3702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1965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36587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17456381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8639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7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9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837033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32074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140523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07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31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530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27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607391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88934325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5634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917534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4729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4900580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0641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4457474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30029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5396694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215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40915571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04363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86575032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8778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459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01273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161706280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4704380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2051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32783350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6603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0217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70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93857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044295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167611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94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2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347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916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28940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163911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04436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5374513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35640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9606043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86460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57562602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2359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65903722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1579</Words>
  <Characters>9004</Characters>
  <Application>Microsoft Office Word</Application>
  <DocSecurity>0</DocSecurity>
  <Lines>75</Lines>
  <Paragraphs>21</Paragraphs>
  <ScaleCrop>false</ScaleCrop>
  <Company/>
  <LinksUpToDate>false</LinksUpToDate>
  <CharactersWithSpaces>10562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2023-04-08T18:45:00Z</dcterms:created>
  <dcterms:modified xsi:type="dcterms:W3CDTF">2023-04-08T18:45:00Z</dcterms:modified>
</cp:coreProperties>
</file>